
<file path=[Content_Types].xml><?xml version="1.0" encoding="utf-8"?>
<Types xmlns="http://schemas.openxmlformats.org/package/2006/content-types">
  <Override PartName="/word/header2.xml" ContentType="application/vnd.openxmlformats-officedocument.wordprocessingml.header+xml"/>
  <Override PartName="/word/media/image3.jpeg" ContentType="image/jpeg"/>
  <Override PartName="/word/media/image2.png" ContentType="image/png"/>
  <Override PartName="/word/media/image4.png" ContentType="image/png"/>
  <Override PartName="/word/media/image1.jpeg" ContentType="image/jpeg"/>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header1.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spacing w:after="40" w:before="40"/>
      </w:pPr>
      <w:r>
        <w:rPr>
          <w:rFonts w:cs="Calibri"/>
        </w:rPr>
      </w:r>
    </w:p>
    <w:p>
      <w:pPr>
        <w:pStyle w:val="style0"/>
        <w:jc w:val="center"/>
      </w:pPr>
      <w:r>
        <w:rPr>
          <w:rFonts w:cs="Calibri"/>
        </w:rPr>
      </w:r>
    </w:p>
    <w:p>
      <w:pPr>
        <w:pStyle w:val="style0"/>
        <w:jc w:val="center"/>
      </w:pPr>
      <w:r>
        <w:rPr>
          <w:rFonts w:cs="Calibri"/>
        </w:rPr>
      </w:r>
    </w:p>
    <w:p>
      <w:pPr>
        <w:pStyle w:val="style0"/>
        <w:jc w:val="center"/>
      </w:pPr>
      <w:r>
        <w:rPr>
          <w:rFonts w:cs="Calibri"/>
        </w:rPr>
      </w:r>
    </w:p>
    <w:p>
      <w:pPr>
        <w:pStyle w:val="style0"/>
        <w:jc w:val="center"/>
      </w:pPr>
      <w:r>
        <w:rPr>
          <w:rFonts w:cs="Calibri"/>
        </w:rPr>
      </w:r>
    </w:p>
    <w:p>
      <w:pPr>
        <w:pStyle w:val="style0"/>
        <w:jc w:val="center"/>
        <w:spacing w:after="240" w:before="40"/>
      </w:pPr>
      <w:r>
        <w:rPr>
          <w:sz w:val="56"/>
          <w:b/>
          <w:rFonts w:cs="Calibri"/>
        </w:rPr>
        <w:t>Service Level Agreement</w:t>
      </w:r>
      <w:r>
        <w:rPr/>
      </w:r>
    </w:p>
    <w:p>
      <w:pPr>
        <w:pStyle w:val="style0"/>
        <w:jc w:val="center"/>
      </w:pPr>
      <w:r>
        <w:rPr>
          <w:rFonts w:cs="Calibri"/>
        </w:rPr>
      </w:r>
    </w:p>
    <w:p>
      <w:pPr>
        <w:pStyle w:val="style0"/>
        <w:jc w:val="center"/>
        <w:spacing w:after="240" w:before="240"/>
      </w:pPr>
      <w:r>
        <w:rPr>
          <w:rFonts w:cs="Calibri"/>
        </w:rPr>
      </w:r>
    </w:p>
    <w:p>
      <w:pPr>
        <w:pStyle w:val="style0"/>
        <w:jc w:val="center"/>
        <w:spacing w:after="240" w:before="240"/>
      </w:pPr>
      <w:r>
        <w:rPr>
          <w:rFonts w:cs="Calibri"/>
        </w:rPr>
      </w:r>
    </w:p>
    <w:p>
      <w:pPr>
        <w:pStyle w:val="style0"/>
        <w:jc w:val="center"/>
        <w:spacing w:after="240" w:before="240"/>
      </w:pPr>
      <w:r>
        <w:rPr>
          <w:rFonts w:cs="Calibri"/>
        </w:rPr>
      </w:r>
    </w:p>
    <w:p>
      <w:pPr>
        <w:pStyle w:val="style0"/>
        <w:jc w:val="center"/>
        <w:spacing w:after="240" w:before="240"/>
      </w:pPr>
      <w:r>
        <w:rPr>
          <w:rFonts w:cs="Calibri"/>
        </w:rPr>
      </w:r>
    </w:p>
    <w:p>
      <w:pPr>
        <w:pStyle w:val="style0"/>
        <w:jc w:val="center"/>
        <w:spacing w:after="240" w:before="240"/>
      </w:pPr>
      <w:r>
        <w:rPr>
          <w:rFonts w:cs="Calibri"/>
        </w:rPr>
      </w:r>
    </w:p>
    <w:p>
      <w:pPr>
        <w:pStyle w:val="style0"/>
        <w:jc w:val="center"/>
        <w:spacing w:after="240" w:before="240"/>
      </w:pPr>
      <w:r>
        <w:rPr>
          <w:rFonts w:cs="Calibri"/>
        </w:rPr>
        <w:t>between</w:t>
      </w:r>
    </w:p>
    <w:p>
      <w:pPr>
        <w:pStyle w:val="style0"/>
        <w:jc w:val="center"/>
      </w:pPr>
      <w:r>
        <w:rPr>
          <w:rFonts w:cs="Calibri"/>
        </w:rPr>
      </w:r>
    </w:p>
    <w:p>
      <w:pPr>
        <w:pStyle w:val="style0"/>
        <w:jc w:val="center"/>
        <w:spacing w:after="240" w:before="240"/>
      </w:pPr>
      <w:r>
        <w:rPr>
          <w:sz w:val="36"/>
          <w:b/>
          <w:rFonts w:cs="Calibri"/>
        </w:rPr>
        <w:t>EGI-InSPIRE</w:t>
      </w:r>
    </w:p>
    <w:p>
      <w:pPr>
        <w:pStyle w:val="style0"/>
        <w:jc w:val="center"/>
      </w:pPr>
      <w:r>
        <w:rPr>
          <w:rFonts w:cs="Calibri"/>
        </w:rPr>
      </w:r>
    </w:p>
    <w:p>
      <w:pPr>
        <w:pStyle w:val="style0"/>
        <w:jc w:val="center"/>
        <w:spacing w:after="240" w:before="240"/>
      </w:pPr>
      <w:r>
        <w:rPr>
          <w:rFonts w:cs="Calibri"/>
        </w:rPr>
        <w:t xml:space="preserve">and </w:t>
      </w:r>
    </w:p>
    <w:p>
      <w:pPr>
        <w:pStyle w:val="style0"/>
        <w:jc w:val="center"/>
      </w:pPr>
      <w:r>
        <w:rPr>
          <w:rFonts w:cs="Calibri"/>
        </w:rPr>
      </w:r>
    </w:p>
    <w:p>
      <w:pPr>
        <w:pStyle w:val="style0"/>
        <w:jc w:val="center"/>
        <w:suppressAutoHyphens w:val="false"/>
        <w:autoSpaceDE w:val="false"/>
        <w:spacing w:after="0" w:before="0"/>
      </w:pPr>
      <w:r>
        <w:fldChar w:fldCharType="begin"/>
      </w:r>
      <w:r>
        <w:rPr>
          <w:sz w:val="36"/>
          <w:b/>
          <w:rFonts w:cs="Calibri"/>
        </w:rPr>
        <w:fldChar w:fldCharType="begin"/>
      </w:r>
      <w:r>
        <w:instrText> DOCPROPERTY "TP_Full_Name"</w:instrText>
      </w:r>
      <w:r>
        <w:fldChar w:fldCharType="separate"/>
      </w:r>
      <w:r>
        <w:t>The SAGA Project</w:t>
      </w:r>
      <w:r>
        <w:fldChar w:fldCharType="end"/>
      </w:r>
    </w:p>
    <w:p>
      <w:pPr>
        <w:pStyle w:val="style0"/>
        <w:suppressAutoHyphens w:val="false"/>
        <w:autoSpaceDE w:val="false"/>
        <w:spacing w:after="0" w:before="0"/>
      </w:pPr>
      <w:r>
        <w:rPr>
          <w:sz w:val="24"/>
          <w:b/>
          <w:rFonts w:cs="Calibri"/>
        </w:rPr>
      </w:r>
    </w:p>
    <w:p>
      <w:pPr>
        <w:pStyle w:val="style0"/>
        <w:suppressAutoHyphens w:val="false"/>
        <w:autoSpaceDE w:val="false"/>
        <w:spacing w:after="0" w:before="0"/>
      </w:pPr>
      <w:r>
        <w:rPr>
          <w:sz w:val="24"/>
          <w:b/>
          <w:rFonts w:cs="Calibri"/>
        </w:rPr>
      </w:r>
    </w:p>
    <w:p>
      <w:pPr>
        <w:pStyle w:val="style0"/>
        <w:suppressAutoHyphens w:val="false"/>
        <w:autoSpaceDE w:val="false"/>
        <w:spacing w:after="0" w:before="0"/>
      </w:pPr>
      <w:r>
        <w:rPr>
          <w:sz w:val="24"/>
          <w:b/>
          <w:rFonts w:cs="Calibri"/>
        </w:rPr>
      </w:r>
    </w:p>
    <w:p>
      <w:pPr>
        <w:pStyle w:val="style0"/>
        <w:suppressAutoHyphens w:val="false"/>
        <w:autoSpaceDE w:val="false"/>
        <w:spacing w:after="0" w:before="0"/>
      </w:pPr>
      <w:r>
        <w:rPr>
          <w:sz w:val="24"/>
          <w:b/>
          <w:rFonts w:cs="Calibri"/>
        </w:rPr>
      </w:r>
    </w:p>
    <w:p>
      <w:pPr>
        <w:pStyle w:val="style0"/>
        <w:suppressAutoHyphens w:val="false"/>
        <w:autoSpaceDE w:val="false"/>
        <w:spacing w:after="0" w:before="0"/>
      </w:pPr>
      <w:r>
        <w:rPr>
          <w:sz w:val="24"/>
          <w:b/>
          <w:rFonts w:cs="Calibri"/>
        </w:rPr>
      </w:r>
    </w:p>
    <w:p>
      <w:pPr>
        <w:pStyle w:val="style81"/>
        <w:tabs>
          <w:tab w:leader="dot" w:pos="9070" w:val="right"/>
        </w:tabs>
        <w:pageBreakBefore/>
      </w:pPr>
      <w:r>
        <w:fldChar w:fldCharType="begin"/>
      </w:r>
      <w:r>
        <w:instrText> TOC </w:instrText>
      </w:r>
      <w:r>
        <w:fldChar w:fldCharType="separate"/>
      </w:r>
      <w:bookmarkStart w:id="0" w:name="_Ref150419865"/>
      <w:r>
        <w:rPr/>
        <w:t>1 Copyright Noti</w:t>
      </w:r>
      <w:bookmarkEnd w:id="0"/>
      <w:r>
        <w:rPr/>
        <w:t>ce</w:t>
        <w:tab/>
        <w:t>3</w:t>
      </w:r>
    </w:p>
    <w:p>
      <w:pPr>
        <w:pStyle w:val="style81"/>
        <w:tabs>
          <w:tab w:leader="dot" w:pos="9070" w:val="right"/>
        </w:tabs>
      </w:pPr>
      <w:r>
        <w:rPr/>
        <w:t>2 Parties</w:t>
        <w:tab/>
        <w:t>4</w:t>
      </w:r>
    </w:p>
    <w:p>
      <w:pPr>
        <w:pStyle w:val="style81"/>
        <w:tabs>
          <w:tab w:leader="dot" w:pos="9070" w:val="right"/>
        </w:tabs>
      </w:pPr>
      <w:r>
        <w:rPr/>
        <w:t>3 Governance</w:t>
        <w:tab/>
        <w:t>5</w:t>
      </w:r>
    </w:p>
    <w:p>
      <w:pPr>
        <w:pStyle w:val="style81"/>
        <w:tabs>
          <w:tab w:leader="dot" w:pos="9070" w:val="right"/>
        </w:tabs>
      </w:pPr>
      <w:r>
        <w:rPr/>
        <w:t>4 Scope of the Agreement</w:t>
        <w:tab/>
        <w:t>6</w:t>
      </w:r>
    </w:p>
    <w:p>
      <w:pPr>
        <w:pStyle w:val="style81"/>
        <w:tabs>
          <w:tab w:leader="dot" w:pos="9070" w:val="right"/>
        </w:tabs>
      </w:pPr>
      <w:r>
        <w:rPr/>
        <w:t>5 Performance measurement</w:t>
        <w:tab/>
        <w:t>10</w:t>
      </w:r>
    </w:p>
    <w:p>
      <w:pPr>
        <w:pStyle w:val="style81"/>
        <w:tabs>
          <w:tab w:leader="dot" w:pos="9070" w:val="right"/>
        </w:tabs>
      </w:pPr>
      <w:r>
        <w:rPr/>
        <w:t>6 Problem management &amp; Remedy</w:t>
        <w:tab/>
        <w:t>14</w:t>
      </w:r>
    </w:p>
    <w:p>
      <w:pPr>
        <w:pStyle w:val="style81"/>
        <w:tabs>
          <w:tab w:leader="dot" w:pos="9070" w:val="right"/>
        </w:tabs>
      </w:pPr>
      <w:r>
        <w:rPr/>
        <w:t>7 EGI duties</w:t>
        <w:tab/>
        <w:t>15</w:t>
      </w:r>
    </w:p>
    <w:p>
      <w:pPr>
        <w:pStyle w:val="style81"/>
        <w:tabs>
          <w:tab w:leader="dot" w:pos="9070" w:val="right"/>
        </w:tabs>
      </w:pPr>
      <w:r>
        <w:rPr/>
        <w:t>8 Termination and Release from Agreement</w:t>
        <w:tab/>
        <w:t>16</w:t>
      </w:r>
    </w:p>
    <w:p>
      <w:pPr>
        <w:pStyle w:val="style81"/>
        <w:tabs>
          <w:tab w:leader="dot" w:pos="9070" w:val="right"/>
        </w:tabs>
      </w:pPr>
      <w:r>
        <w:rPr/>
        <w:t>9 References</w:t>
        <w:tab/>
        <w:t>17</w:t>
      </w:r>
    </w:p>
    <w:p>
      <w:pPr>
        <w:pStyle w:val="style81"/>
        <w:tabs>
          <w:tab w:leader="dot" w:pos="9070" w:val="right"/>
        </w:tabs>
      </w:pPr>
      <w:r>
        <w:rPr/>
        <w:t>10 Appendix A</w:t>
        <w:tab/>
        <w:t>19</w:t>
      </w:r>
      <w:r>
        <w:fldChar w:fldCharType="end"/>
      </w:r>
    </w:p>
    <w:p>
      <w:pPr>
        <w:sectPr>
          <w:formProt w:val="off"/>
          <w:titlePg/>
          <w:pgSz w:h="16838" w:w="11906"/>
          <w:docGrid w:charSpace="0" w:linePitch="360" w:type="default"/>
          <w:textDirection w:val="lrTb"/>
          <w:pgNumType w:fmt="decimal"/>
          <w:type w:val="nextPage"/>
          <w:headerReference r:id="rId2" w:type="default"/>
          <w:headerReference r:id="rId3" w:type="first"/>
          <w:footerReference r:id="rId4" w:type="default"/>
          <w:footerReference r:id="rId5" w:type="first"/>
        </w:sectPr>
      </w:pPr>
    </w:p>
    <w:p>
      <w:pPr>
        <w:pStyle w:val="style1"/>
        <w:numPr>
          <w:ilvl w:val="0"/>
          <w:numId w:val="1"/>
        </w:numPr>
        <w:tabs>
          <w:tab w:leader="none" w:pos="813" w:val="left"/>
          <w:tab w:leader="dot" w:pos="9485" w:val="right"/>
        </w:tabs>
        <w:ind w:hanging="431" w:left="431" w:right="0"/>
      </w:pPr>
      <w:bookmarkStart w:id="1" w:name="_Ref150419865"/>
      <w:bookmarkEnd w:id="1"/>
      <w:r>
        <w:rPr>
          <w:rFonts w:cs="Calibri"/>
        </w:rPr>
        <w:t>Copyright Notice</w:t>
      </w:r>
    </w:p>
    <w:p>
      <w:pPr>
        <w:pStyle w:val="style0"/>
      </w:pPr>
      <w:r>
        <w:rPr>
          <w:rFonts w:cs="Calibri"/>
        </w:rPr>
        <w:t xml:space="preserve">Copyright © Members of the EGI-InSPIRE Collaboration, 2010. See www.egi.eu for details of the EGI-InSPIRE project and the collaboration. EGI-InSPIRE (“European Grid Initiative: Integrated Sustainable Pan-European Infrastructure for Researchers in Europe”) is a project co-funded by the European Commission as an Integrated Infrastructure Initiative within the 7th Framework Programme. EGI-InSPIRE began in May 2010 and will run for 4 years. This work is licensed under the Creative Commons Attribution-NonCommercial 3.0 Unported License. To view a copy of this license, visit http://creativecommons.org/licenses/by-nc/3.0/ or send a letter to Creative Commons, 171 Second Street, Suite 300, San Francisco, California, 94105, and USA. The work must be attributed by attaching the following reference to the copied elements: “Copyright © Members of the EGI-InSPIRE Collaboration, 2010. See www.egi.eu for details of the EGI-InSPIRE project and the collaboration”.  Using this document in a way and/or for purposes not foreseen in the license, requires the prior written permission of the copyright holders. The information contained in this document represents the views of the copyright holders as of the date such views are published. </w:t>
      </w:r>
    </w:p>
    <w:p>
      <w:pPr>
        <w:pStyle w:val="style1"/>
        <w:numPr>
          <w:ilvl w:val="0"/>
          <w:numId w:val="1"/>
        </w:numPr>
        <w:ind w:hanging="431" w:left="431" w:right="0"/>
      </w:pPr>
      <w:r>
        <w:rPr>
          <w:rFonts w:cs="Calibri"/>
        </w:rPr>
        <w:t>Parties</w:t>
      </w:r>
    </w:p>
    <w:p>
      <w:pPr>
        <w:pStyle w:val="style0"/>
      </w:pPr>
      <w:r>
        <w:rPr/>
        <w:t>This Service Level Agreement defines which services and to which level the Technology Provider commits to deliver to EGI-InSPIRE as the consumer of the services.</w:t>
      </w:r>
      <w:r>
        <w:rPr>
          <w:rFonts w:cs="Calibri"/>
        </w:rPr>
        <w:t xml:space="preserve"> For the remainder of this document this Service Level Agreement will be referred to as “the Agreement”.</w:t>
      </w:r>
    </w:p>
    <w:p>
      <w:pPr>
        <w:pStyle w:val="style2"/>
        <w:numPr>
          <w:ilvl w:val="1"/>
          <w:numId w:val="1"/>
        </w:numPr>
      </w:pPr>
      <w:r>
        <w:rPr>
          <w:rFonts w:cs="Calibri"/>
        </w:rPr>
        <w:t>EGI-InSPIRE</w:t>
      </w:r>
    </w:p>
    <w:p>
      <w:pPr>
        <w:pStyle w:val="style0"/>
      </w:pPr>
      <w:r>
        <w:rPr/>
        <w:t>The EGI-InSPIRE project will support the transition from a project-based system to a sustainable pan-European e-Infrastructure, by supporting ‘grids’ of high-performance computing (HPC) and high-throughput computing (HTC) resources. EGI-InSPIRE will also be ideally placed to integrate new Distributed Computing Infrastructures (DCIs) such as clouds, supercomputing networks and desktop grids, to benefit the user communities within the European Research Area.</w:t>
      </w:r>
    </w:p>
    <w:p>
      <w:pPr>
        <w:pStyle w:val="style0"/>
      </w:pPr>
      <w:r>
        <w:rPr>
          <w:rFonts w:cs="Calibri"/>
        </w:rPr>
      </w:r>
    </w:p>
    <w:p>
      <w:pPr>
        <w:pStyle w:val="style0"/>
      </w:pPr>
      <w:r>
        <w:rPr>
          <w:b/>
          <w:rFonts w:cs="Calibri"/>
        </w:rPr>
        <w:tab/>
        <w:tab/>
        <w:tab/>
        <w:t>Project EGI-InSPIRE</w:t>
      </w:r>
    </w:p>
    <w:p>
      <w:pPr>
        <w:pStyle w:val="style0"/>
        <w:ind w:firstLine="720" w:left="1440" w:right="0"/>
      </w:pPr>
      <w:r>
        <w:rPr>
          <w:b/>
          <w:rFonts w:cs="Calibri"/>
        </w:rPr>
        <w:t>c/o Stichting European Grid Infrastructure (EGI.eu)</w:t>
      </w:r>
    </w:p>
    <w:p>
      <w:pPr>
        <w:pStyle w:val="style0"/>
      </w:pPr>
      <w:r>
        <w:rPr>
          <w:b/>
          <w:rFonts w:cs="Calibri"/>
        </w:rPr>
        <w:tab/>
        <w:tab/>
        <w:tab/>
        <w:t>Science Park 105</w:t>
      </w:r>
    </w:p>
    <w:p>
      <w:pPr>
        <w:pStyle w:val="style0"/>
      </w:pPr>
      <w:r>
        <w:rPr>
          <w:b/>
          <w:rFonts w:cs="Calibri"/>
        </w:rPr>
        <w:tab/>
        <w:tab/>
        <w:tab/>
        <w:t>1098 XG Amsterdam</w:t>
      </w:r>
    </w:p>
    <w:p>
      <w:pPr>
        <w:pStyle w:val="style0"/>
      </w:pPr>
      <w:r>
        <w:rPr>
          <w:b/>
          <w:rFonts w:cs="Calibri"/>
        </w:rPr>
        <w:tab/>
        <w:tab/>
        <w:tab/>
        <w:t>The Netherlands</w:t>
      </w:r>
    </w:p>
    <w:p>
      <w:pPr>
        <w:pStyle w:val="style0"/>
      </w:pPr>
      <w:r>
        <w:rPr>
          <w:rFonts w:cs="Calibri"/>
        </w:rPr>
      </w:r>
    </w:p>
    <w:p>
      <w:pPr>
        <w:pStyle w:val="style0"/>
      </w:pPr>
      <w:r>
        <w:rPr>
          <w:rFonts w:cs="Calibri"/>
        </w:rPr>
      </w:r>
    </w:p>
    <w:p>
      <w:pPr>
        <w:pStyle w:val="style0"/>
      </w:pPr>
      <w:r>
        <w:rPr/>
        <w:t>For the remainder of this document EGI-InSPIRE will be referred to as “EGI”.</w:t>
      </w:r>
    </w:p>
    <w:p>
      <w:pPr>
        <w:pStyle w:val="style2"/>
        <w:numPr>
          <w:ilvl w:val="1"/>
          <w:numId w:val="1"/>
        </w:numPr>
      </w:pPr>
      <w:r>
        <w:rPr>
          <w:rFonts w:cs="Calibri"/>
        </w:rPr>
        <w:t>Service provider</w:t>
      </w:r>
    </w:p>
    <w:p>
      <w:pPr>
        <w:pStyle w:val="style0"/>
      </w:pPr>
      <w:r>
        <w:rPr>
          <w:rStyle w:val="style66"/>
          <w:b w:val="off"/>
        </w:rPr>
        <w:t>The SAGA Project (hereafter referred to as “TSP”) represents a community of developers and end users, which collectively work to (1) create and maintain the SAGA API specification documents, (2) implement the SAGA API and its middleware bindings, (3) create higher level of programming abstractions based on SAGA, and (3) deploy and support the SAGA implementations on a variety of DCIs. TSP is an active project since about 2003, and spans, as a rough estimate, about 20 academic groups from 10 countries, and a number of individual contributors. For more details on TSP, see  http://www.saga-project.org/.</w:t>
      </w:r>
    </w:p>
    <w:p>
      <w:pPr>
        <w:pStyle w:val="style0"/>
      </w:pPr>
      <w:r>
        <w:rPr/>
      </w:r>
    </w:p>
    <w:p>
      <w:pPr>
        <w:pStyle w:val="style0"/>
      </w:pPr>
      <w:r>
        <w:rPr>
          <w:rFonts w:cs="Calibri"/>
        </w:rPr>
      </w:r>
    </w:p>
    <w:p>
      <w:pPr>
        <w:pStyle w:val="style0"/>
      </w:pPr>
      <w:r>
        <w:rPr>
          <w:rFonts w:cs="Calibri"/>
        </w:rPr>
        <w:tab/>
        <w:tab/>
        <w:tab/>
      </w:r>
      <w:r>
        <w:fldChar w:fldCharType="begin"/>
      </w:r>
      <w:r>
        <w:rPr>
          <w:b/>
          <w:rFonts w:cs="Calibri"/>
        </w:rPr>
        <w:fldChar w:fldCharType="begin"/>
      </w:r>
      <w:r>
        <w:instrText> DOCPROPERTY "TP_Full_Name"</w:instrText>
      </w:r>
      <w:r>
        <w:fldChar w:fldCharType="separate"/>
      </w:r>
      <w:r>
        <w:t>The SAGA Project</w:t>
      </w:r>
      <w:r>
        <w:fldChar w:fldCharType="end"/>
      </w:r>
    </w:p>
    <w:p>
      <w:pPr>
        <w:pStyle w:val="style0"/>
        <w:ind w:firstLine="720" w:left="1440" w:right="0"/>
      </w:pPr>
      <w:r>
        <w:rPr>
          <w:rStyle w:val="style67"/>
          <w:i w:val="off"/>
          <w:b/>
        </w:rPr>
        <w:t>http://www.saga-project.org/</w:t>
      </w:r>
    </w:p>
    <w:p>
      <w:pPr>
        <w:pStyle w:val="style0"/>
      </w:pPr>
      <w:r>
        <w:rPr>
          <w:rStyle w:val="style67"/>
          <w:i w:val="off"/>
          <w:b/>
        </w:rPr>
        <w:tab/>
        <w:tab/>
        <w:tab/>
        <w:t>info@saga-project.org</w:t>
      </w:r>
    </w:p>
    <w:p>
      <w:pPr>
        <w:pStyle w:val="style0"/>
      </w:pPr>
      <w:r>
        <w:rPr>
          <w:b/>
          <w:rFonts w:cs="Calibri"/>
        </w:rPr>
      </w:r>
    </w:p>
    <w:p>
      <w:pPr>
        <w:pStyle w:val="style0"/>
      </w:pPr>
      <w:r>
        <w:rPr>
          <w:rFonts w:cs="Calibri"/>
        </w:rPr>
        <w:t>For the remainder of this document the service provider will be referred to as “the Provider”.</w:t>
      </w:r>
    </w:p>
    <w:p>
      <w:pPr>
        <w:pStyle w:val="style0"/>
      </w:pPr>
      <w:r>
        <w:rPr>
          <w:rFonts w:cs="Calibri"/>
        </w:rPr>
      </w:r>
    </w:p>
    <w:p>
      <w:pPr>
        <w:pStyle w:val="style0"/>
      </w:pPr>
      <w:r>
        <w:rPr>
          <w:rFonts w:cs="Calibri"/>
        </w:rPr>
      </w:r>
    </w:p>
    <w:p>
      <w:pPr>
        <w:pStyle w:val="style1"/>
        <w:numPr>
          <w:ilvl w:val="0"/>
          <w:numId w:val="1"/>
        </w:numPr>
        <w:ind w:hanging="431" w:left="431" w:right="0"/>
      </w:pPr>
      <w:r>
        <w:rPr>
          <w:rFonts w:cs="Calibri"/>
        </w:rPr>
        <w:t>Governance</w:t>
      </w:r>
    </w:p>
    <w:p>
      <w:pPr>
        <w:pStyle w:val="style2"/>
        <w:numPr>
          <w:ilvl w:val="1"/>
          <w:numId w:val="1"/>
        </w:numPr>
      </w:pPr>
      <w:bookmarkStart w:id="2" w:name="_Ref147489355"/>
      <w:bookmarkStart w:id="3" w:name="_Ref147489349"/>
      <w:bookmarkEnd w:id="2"/>
      <w:bookmarkEnd w:id="3"/>
      <w:r>
        <w:rPr>
          <w:rFonts w:cs="Calibri"/>
        </w:rPr>
        <w:t>Terms</w:t>
      </w:r>
    </w:p>
    <w:p>
      <w:pPr>
        <w:pStyle w:val="style0"/>
      </w:pPr>
      <w:r>
        <w:rPr>
          <w:rFonts w:cs="Calibri"/>
        </w:rPr>
        <w:t>The Agreement shall be binding if and only if the representatives of both the Provider and EGI have signed the Agreement.</w:t>
      </w:r>
    </w:p>
    <w:p>
      <w:pPr>
        <w:pStyle w:val="style0"/>
      </w:pPr>
      <w:r>
        <w:rPr>
          <w:rFonts w:cs="Calibri"/>
        </w:rPr>
      </w:r>
    </w:p>
    <w:p>
      <w:pPr>
        <w:pStyle w:val="style0"/>
      </w:pPr>
      <w:r>
        <w:rPr>
          <w:rFonts w:cs="Calibri"/>
        </w:rPr>
        <w:t>The Agreement shall have the following date of enforcement:</w:t>
      </w:r>
    </w:p>
    <w:p>
      <w:pPr>
        <w:pStyle w:val="style0"/>
      </w:pPr>
      <w:r>
        <w:rPr>
          <w:rFonts w:cs="Calibri"/>
        </w:rPr>
      </w:r>
    </w:p>
    <w:p>
      <w:pPr>
        <w:pStyle w:val="style0"/>
        <w:jc w:val="center"/>
      </w:pPr>
      <w:r>
        <w:rPr>
          <w:b/>
          <w:rFonts w:cs="Calibri"/>
        </w:rPr>
        <w:t>31. 03. 2011 00:00:00 GMT</w:t>
      </w:r>
    </w:p>
    <w:p>
      <w:pPr>
        <w:pStyle w:val="style0"/>
      </w:pPr>
      <w:r>
        <w:rPr>
          <w:rFonts w:cs="Calibri"/>
        </w:rPr>
      </w:r>
    </w:p>
    <w:p>
      <w:pPr>
        <w:pStyle w:val="style0"/>
        <w:jc w:val="left"/>
      </w:pPr>
      <w:r>
        <w:rPr/>
        <w:t xml:space="preserve"> </w:t>
      </w:r>
      <w:r>
        <w:rPr/>
        <w:t>The Agreement will not terminate at a pre-defined date. A termination date may be defined at a review of the Agreement.</w:t>
      </w:r>
    </w:p>
    <w:p>
      <w:pPr>
        <w:pStyle w:val="style2"/>
        <w:numPr>
          <w:ilvl w:val="1"/>
          <w:numId w:val="1"/>
        </w:numPr>
      </w:pPr>
      <w:r>
        <w:rPr>
          <w:rFonts w:cs="Calibri"/>
        </w:rPr>
        <w:t>Reviews</w:t>
      </w:r>
    </w:p>
    <w:p>
      <w:pPr>
        <w:pStyle w:val="style0"/>
      </w:pPr>
      <w:r>
        <w:rPr>
          <w:rFonts w:cs="Calibri"/>
        </w:rPr>
        <w:t>The Agreement may be regularly reviewed. Any part of the Agreement may be subject to review and change given that it is recorded in review minutes and a new revision of the Agreement is produced.</w:t>
      </w:r>
    </w:p>
    <w:p>
      <w:pPr>
        <w:pStyle w:val="style0"/>
      </w:pPr>
      <w:r>
        <w:rPr>
          <w:rFonts w:cs="Calibri"/>
        </w:rPr>
      </w:r>
    </w:p>
    <w:p>
      <w:pPr>
        <w:pStyle w:val="style0"/>
      </w:pPr>
      <w:r>
        <w:rPr>
          <w:rFonts w:cs="Calibri"/>
        </w:rPr>
        <w:t>A review may take place any date and time agreed between the Provider and EGI. However, the Agreement shall be reviewed a minimum of once per year. In lieu of a review in any period, this Agreement shall remain in effect.</w:t>
      </w:r>
    </w:p>
    <w:p>
      <w:pPr>
        <w:pStyle w:val="style0"/>
      </w:pPr>
      <w:r>
        <w:rPr>
          <w:rFonts w:cs="Calibri"/>
        </w:rPr>
      </w:r>
    </w:p>
    <w:p>
      <w:pPr>
        <w:pStyle w:val="style0"/>
      </w:pPr>
      <w:r>
        <w:rPr>
          <w:rFonts w:cs="Calibri"/>
        </w:rPr>
        <w:t>Any number of participants of either party may attend and are automatically accepted as soon as the review meeting is called to commence without objection. An agreed review date may only be cancelled with mutual agreement on a new date.</w:t>
      </w:r>
    </w:p>
    <w:p>
      <w:pPr>
        <w:pStyle w:val="style0"/>
      </w:pPr>
      <w:r>
        <w:rPr>
          <w:rFonts w:cs="Calibri"/>
        </w:rPr>
      </w:r>
    </w:p>
    <w:p>
      <w:pPr>
        <w:pStyle w:val="style0"/>
      </w:pPr>
      <w:r>
        <w:rPr>
          <w:rFonts w:cs="Calibri"/>
        </w:rPr>
        <w:t>The review begins with appointing a minute taker, and ends with an agreement on the date of the next review meeting. The Provider and EGI may agree to not define a date of the next meeting.</w:t>
      </w:r>
    </w:p>
    <w:p>
      <w:pPr>
        <w:pStyle w:val="style0"/>
      </w:pPr>
      <w:r>
        <w:rPr>
          <w:rFonts w:cs="Calibri"/>
        </w:rPr>
      </w:r>
    </w:p>
    <w:p>
      <w:pPr>
        <w:pStyle w:val="style0"/>
      </w:pPr>
      <w:r>
        <w:rPr>
          <w:rFonts w:cs="Calibri"/>
        </w:rPr>
        <w:t xml:space="preserve">Upon completion of the review a new version of the Agreement document is produced reflecting the changes agreed upon in the review meeting. Together with the recorded minutes this new version shall be circulated no later than 5 working days after the review meeting took place. </w:t>
      </w:r>
    </w:p>
    <w:p>
      <w:pPr>
        <w:pStyle w:val="style1"/>
        <w:numPr>
          <w:ilvl w:val="0"/>
          <w:numId w:val="1"/>
        </w:numPr>
        <w:ind w:hanging="431" w:left="431" w:right="0"/>
      </w:pPr>
      <w:r>
        <w:rPr>
          <w:rFonts w:cs="Calibri"/>
        </w:rPr>
        <w:t>Scope of the Agreement</w:t>
      </w:r>
    </w:p>
    <w:p>
      <w:pPr>
        <w:pStyle w:val="style0"/>
      </w:pPr>
      <w:r>
        <w:rPr>
          <w:rFonts w:cs="Calibri"/>
        </w:rPr>
        <w:t>The Provider agrees to deliver software components to EGI that, in total, implement the functionality of one or more capabilities defined in the UMD Roadmap [</w:t>
      </w:r>
      <w:r>
        <w:fldChar w:fldCharType="begin"/>
      </w:r>
      <w:r>
        <w:rPr>
          <w:rFonts w:cs="Calibri"/>
        </w:rPr>
        <w:fldChar w:fldCharType="begin"/>
      </w:r>
      <w:r>
        <w:instrText> REF REF_UMD_Roadmap \h </w:instrText>
      </w:r>
      <w:r>
        <w:fldChar w:fldCharType="separate"/>
      </w:r>
      <w:r>
        <w:t>R 3</w:t>
      </w:r>
      <w:r>
        <w:fldChar w:fldCharType="end"/>
      </w:r>
      <w:r>
        <w:rPr>
          <w:rFonts w:cs="Calibri"/>
        </w:rPr>
        <w:t>]. The Provider agrees to indiscriminately apply the service levels defined herein to all software components delivered to EGI that are part of any version of UMD that EGI supports according to the UMD support plans.</w:t>
      </w:r>
    </w:p>
    <w:p>
      <w:pPr>
        <w:pStyle w:val="style2"/>
        <w:numPr>
          <w:ilvl w:val="1"/>
          <w:numId w:val="1"/>
        </w:numPr>
      </w:pPr>
      <w:r>
        <w:rPr>
          <w:rFonts w:cs="Calibri"/>
        </w:rPr>
        <w:t>Management &amp; Coordination</w:t>
      </w:r>
    </w:p>
    <w:p>
      <w:pPr>
        <w:pStyle w:val="style0"/>
      </w:pPr>
      <w:r>
        <w:rPr>
          <w:rFonts w:cs="Calibri"/>
        </w:rPr>
        <w:t xml:space="preserve">The Provider agrees to appoint fully authorised representatives and deputies to the relevant management boards of EGI-InSPIRE. The deputy temporarily takes over attendance, contribution and voting rights in the denominated boards at times of unavailability of the representative. </w:t>
      </w:r>
    </w:p>
    <w:p>
      <w:pPr>
        <w:pStyle w:val="style2"/>
        <w:numPr>
          <w:ilvl w:val="1"/>
          <w:numId w:val="1"/>
        </w:numPr>
      </w:pPr>
      <w:r>
        <w:rPr>
          <w:rFonts w:cs="Calibri"/>
        </w:rPr>
        <w:t>Software component delivery</w:t>
      </w:r>
    </w:p>
    <w:p>
      <w:pPr>
        <w:pStyle w:val="style3"/>
        <w:numPr>
          <w:ilvl w:val="2"/>
          <w:numId w:val="1"/>
        </w:numPr>
      </w:pPr>
      <w:r>
        <w:rPr>
          <w:rFonts w:cs="Calibri"/>
        </w:rPr>
        <w:t>Component roadmap and release plan</w:t>
      </w:r>
    </w:p>
    <w:p>
      <w:pPr>
        <w:pStyle w:val="style0"/>
      </w:pPr>
      <w:r>
        <w:rPr>
          <w:rFonts w:cs="Calibri"/>
        </w:rPr>
        <w:t>The Provider will publish a roadmap for each component it wishes to release to EGI. The roadmap may be consolidated into one document with the roadmaps for other components if the Provider releases more than one component to EGI. The roadmap must contain:</w:t>
      </w:r>
    </w:p>
    <w:p>
      <w:pPr>
        <w:pStyle w:val="style0"/>
        <w:numPr>
          <w:ilvl w:val="0"/>
          <w:numId w:val="5"/>
        </w:numPr>
      </w:pPr>
      <w:r>
        <w:rPr>
          <w:rFonts w:cs="Calibri"/>
        </w:rPr>
        <w:t>All planned major component releases</w:t>
      </w:r>
    </w:p>
    <w:p>
      <w:pPr>
        <w:pStyle w:val="style0"/>
        <w:numPr>
          <w:ilvl w:val="0"/>
          <w:numId w:val="5"/>
        </w:numPr>
      </w:pPr>
      <w:r>
        <w:rPr>
          <w:rFonts w:cs="Calibri"/>
        </w:rPr>
        <w:t>All planned minor component releases</w:t>
      </w:r>
    </w:p>
    <w:p>
      <w:pPr>
        <w:pStyle w:val="style0"/>
        <w:numPr>
          <w:ilvl w:val="0"/>
          <w:numId w:val="5"/>
        </w:numPr>
      </w:pPr>
      <w:r>
        <w:rPr>
          <w:rFonts w:cs="Calibri"/>
        </w:rPr>
        <w:t>Planned new features in the component</w:t>
      </w:r>
    </w:p>
    <w:p>
      <w:pPr>
        <w:pStyle w:val="style0"/>
        <w:numPr>
          <w:ilvl w:val="0"/>
          <w:numId w:val="5"/>
        </w:numPr>
      </w:pPr>
      <w:r>
        <w:rPr>
          <w:rFonts w:cs="Calibri"/>
        </w:rPr>
        <w:t xml:space="preserve">Incompatibilities between releases </w:t>
      </w:r>
    </w:p>
    <w:p>
      <w:pPr>
        <w:pStyle w:val="style0"/>
      </w:pPr>
      <w:r>
        <w:rPr>
          <w:rFonts w:cs="Calibri"/>
        </w:rPr>
      </w:r>
    </w:p>
    <w:p>
      <w:pPr>
        <w:pStyle w:val="style0"/>
      </w:pPr>
      <w:r>
        <w:rPr>
          <w:rFonts w:cs="Calibri"/>
        </w:rPr>
        <w:t>The Provider will update the roadmap(s) every half year (six calendar months) at least one calendar month before EGI publishes the UMD Roadmap on its scheduled dates [</w:t>
      </w:r>
      <w:r>
        <w:fldChar w:fldCharType="begin"/>
      </w:r>
      <w:r>
        <w:rPr>
          <w:rFonts w:cs="Calibri"/>
        </w:rPr>
        <w:fldChar w:fldCharType="begin"/>
      </w:r>
      <w:r>
        <w:instrText> REF REF_DoW \h </w:instrText>
      </w:r>
      <w:r>
        <w:fldChar w:fldCharType="separate"/>
      </w:r>
      <w:r>
        <w:t>R 1</w:t>
      </w:r>
      <w:r>
        <w:fldChar w:fldCharType="end"/>
      </w:r>
      <w:r>
        <w:rPr>
          <w:rFonts w:cs="Calibri"/>
        </w:rPr>
        <w:t xml:space="preserve">]. </w:t>
      </w:r>
    </w:p>
    <w:p>
      <w:pPr>
        <w:pStyle w:val="style0"/>
      </w:pPr>
      <w:r>
        <w:rPr>
          <w:rFonts w:cs="Calibri"/>
        </w:rPr>
      </w:r>
    </w:p>
    <w:p>
      <w:pPr>
        <w:pStyle w:val="style0"/>
      </w:pPr>
      <w:r>
        <w:rPr>
          <w:rFonts w:cs="Calibri"/>
        </w:rPr>
        <w:t xml:space="preserve">The Provider will make available a release plan for each component published in the Provider’s software repository. The Provider may consolidate release plans of more than one component into a consolidated series of one or more documents, for a better overview. The release plan must provide the planned release dates for all maintained software components for at least one year into the future and must include the release dates for </w:t>
      </w:r>
    </w:p>
    <w:p>
      <w:pPr>
        <w:pStyle w:val="style0"/>
        <w:numPr>
          <w:ilvl w:val="0"/>
          <w:numId w:val="13"/>
        </w:numPr>
      </w:pPr>
      <w:r>
        <w:rPr>
          <w:rFonts w:cs="Calibri"/>
        </w:rPr>
        <w:t>All major releases</w:t>
      </w:r>
    </w:p>
    <w:p>
      <w:pPr>
        <w:pStyle w:val="style0"/>
        <w:numPr>
          <w:ilvl w:val="0"/>
          <w:numId w:val="13"/>
        </w:numPr>
      </w:pPr>
      <w:r>
        <w:rPr>
          <w:rFonts w:cs="Calibri"/>
        </w:rPr>
        <w:t>All minor releases</w:t>
      </w:r>
    </w:p>
    <w:p>
      <w:pPr>
        <w:pStyle w:val="style0"/>
      </w:pPr>
      <w:r>
        <w:rPr>
          <w:rFonts w:cs="Calibri"/>
        </w:rPr>
      </w:r>
    </w:p>
    <w:p>
      <w:pPr>
        <w:pStyle w:val="style0"/>
      </w:pPr>
      <w:r>
        <w:rPr>
          <w:rFonts w:cs="Calibri"/>
        </w:rPr>
        <w:t>The Technology Provider agrees to inform EGI whenever the release plan is changed.</w:t>
      </w:r>
    </w:p>
    <w:p>
      <w:pPr>
        <w:pStyle w:val="style3"/>
        <w:numPr>
          <w:ilvl w:val="2"/>
          <w:numId w:val="1"/>
        </w:numPr>
      </w:pPr>
      <w:r>
        <w:rPr>
          <w:rFonts w:cs="Calibri"/>
        </w:rPr>
        <w:t>Release delivery and format</w:t>
      </w:r>
    </w:p>
    <w:p>
      <w:pPr>
        <w:pStyle w:val="style0"/>
      </w:pPr>
      <w:r>
        <w:rPr>
          <w:rFonts w:cs="Calibri"/>
        </w:rPr>
        <w:t>The Provider agrees to deliver releases on a regular basis and provides electronic access to the release contents as described in [</w:t>
      </w:r>
      <w:r>
        <w:fldChar w:fldCharType="begin"/>
      </w:r>
      <w:r>
        <w:rPr>
          <w:rFonts w:cs="Calibri"/>
        </w:rPr>
        <w:fldChar w:fldCharType="begin"/>
      </w:r>
      <w:r>
        <w:instrText> REF REF_MS504_REPO_Plans \h </w:instrText>
      </w:r>
      <w:r>
        <w:fldChar w:fldCharType="separate"/>
      </w:r>
      <w:r>
        <w:t>R 8</w:t>
      </w:r>
      <w:r>
        <w:fldChar w:fldCharType="end"/>
      </w:r>
      <w:r>
        <w:rPr>
          <w:rFonts w:cs="Calibri"/>
        </w:rPr>
        <w:t>]. The new release must be delivered by creating a tracker artefact in GGUS containing XML based technical description of the release [</w:t>
      </w:r>
      <w:r>
        <w:fldChar w:fldCharType="begin"/>
      </w:r>
      <w:r>
        <w:rPr>
          <w:rFonts w:cs="Calibri"/>
        </w:rPr>
        <w:fldChar w:fldCharType="begin"/>
      </w:r>
      <w:r>
        <w:instrText> REF REF_MS504_REPO_Plans \h </w:instrText>
      </w:r>
      <w:r>
        <w:fldChar w:fldCharType="separate"/>
      </w:r>
      <w:r>
        <w:t>R 8</w:t>
      </w:r>
      <w:r>
        <w:fldChar w:fldCharType="end"/>
      </w:r>
      <w:r>
        <w:rPr>
          <w:rFonts w:cs="Calibri"/>
        </w:rPr>
        <w:t xml:space="preserve">]. </w:t>
      </w:r>
      <w:r>
        <w:rPr/>
      </w:r>
    </w:p>
    <w:p>
      <w:pPr>
        <w:pStyle w:val="style2"/>
        <w:numPr>
          <w:ilvl w:val="1"/>
          <w:numId w:val="1"/>
        </w:numPr>
      </w:pPr>
      <w:r>
        <w:rPr>
          <w:rFonts w:cs="Calibri"/>
        </w:rPr>
        <w:t>Quality Assurance</w:t>
      </w:r>
    </w:p>
    <w:p>
      <w:pPr>
        <w:pStyle w:val="style0"/>
      </w:pPr>
      <w:r>
        <w:rPr>
          <w:rFonts w:cs="Calibri"/>
        </w:rPr>
        <w:t>The Provider understands and accepts the Software Provisioning Process as described in EGI-InSPIRE Milestone MS503 [</w:t>
      </w:r>
      <w:r>
        <w:fldChar w:fldCharType="begin"/>
      </w:r>
      <w:r>
        <w:rPr>
          <w:rFonts w:cs="Calibri"/>
        </w:rPr>
        <w:fldChar w:fldCharType="begin"/>
      </w:r>
      <w:r>
        <w:instrText> REF REF_MS503_Software_Provisioning_Process \h </w:instrText>
      </w:r>
      <w:r>
        <w:fldChar w:fldCharType="separate"/>
      </w:r>
      <w:r>
        <w:t>R 7</w:t>
      </w:r>
      <w:r>
        <w:fldChar w:fldCharType="end"/>
      </w:r>
      <w:r>
        <w:rPr>
          <w:rFonts w:cs="Calibri"/>
        </w:rPr>
        <w:t>] and its designated successors.</w:t>
      </w:r>
    </w:p>
    <w:p>
      <w:pPr>
        <w:pStyle w:val="style3"/>
        <w:numPr>
          <w:ilvl w:val="2"/>
          <w:numId w:val="1"/>
        </w:numPr>
      </w:pPr>
      <w:r>
        <w:rPr>
          <w:rFonts w:cs="Calibri"/>
        </w:rPr>
        <w:t>Acceptance Criteria</w:t>
      </w:r>
    </w:p>
    <w:p>
      <w:pPr>
        <w:pStyle w:val="style0"/>
      </w:pPr>
      <w:r>
        <w:rPr>
          <w:rFonts w:cs="Calibri"/>
        </w:rPr>
        <w:t xml:space="preserve">The evolution of acceptance criteria is a normal process considering the settings within which EGI and the Provider operate. </w:t>
      </w:r>
    </w:p>
    <w:p>
      <w:pPr>
        <w:pStyle w:val="style0"/>
      </w:pPr>
      <w:r>
        <w:rPr>
          <w:rFonts w:cs="Calibri"/>
        </w:rPr>
      </w:r>
    </w:p>
    <w:p>
      <w:pPr>
        <w:pStyle w:val="style0"/>
      </w:pPr>
      <w:r>
        <w:rPr>
          <w:rFonts w:cs="Calibri"/>
        </w:rPr>
        <w:t xml:space="preserve">Through active participation in the TCB the Provider advises EGI on the effort required to implement any changes to generic or specific acceptance criteria that may affect any of the maintained software components that are part of, or considered to be part of, the UMD. </w:t>
      </w:r>
    </w:p>
    <w:p>
      <w:pPr>
        <w:pStyle w:val="style3"/>
        <w:numPr>
          <w:ilvl w:val="2"/>
          <w:numId w:val="1"/>
        </w:numPr>
      </w:pPr>
      <w:r>
        <w:rPr>
          <w:rFonts w:cs="Calibri"/>
        </w:rPr>
        <w:t>Test plans</w:t>
      </w:r>
    </w:p>
    <w:p>
      <w:pPr>
        <w:pStyle w:val="style0"/>
      </w:pPr>
      <w:r>
        <w:rPr>
          <w:rFonts w:cs="Calibri"/>
        </w:rPr>
        <w:t xml:space="preserve">The Provider agrees to formally provide or make available to EGI the complete test plans and results of continuous testing and integration of each maintained software component. </w:t>
      </w:r>
    </w:p>
    <w:p>
      <w:pPr>
        <w:pStyle w:val="style0"/>
      </w:pPr>
      <w:r>
        <w:rPr>
          <w:rFonts w:cs="Calibri"/>
        </w:rPr>
        <w:t>The test plan for a given release of one particular component must include:</w:t>
      </w:r>
    </w:p>
    <w:p>
      <w:pPr>
        <w:pStyle w:val="style0"/>
        <w:numPr>
          <w:ilvl w:val="0"/>
          <w:numId w:val="6"/>
        </w:numPr>
      </w:pPr>
      <w:r>
        <w:rPr>
          <w:rFonts w:cs="Calibri"/>
        </w:rPr>
        <w:t>All tests available, or at least an executive overview of all tests available</w:t>
      </w:r>
    </w:p>
    <w:p>
      <w:pPr>
        <w:pStyle w:val="style0"/>
        <w:numPr>
          <w:ilvl w:val="0"/>
          <w:numId w:val="6"/>
        </w:numPr>
      </w:pPr>
      <w:r>
        <w:rPr>
          <w:rFonts w:cs="Calibri"/>
        </w:rPr>
        <w:t>The complete, detailed list of all tests executed for the given release of the component in question</w:t>
      </w:r>
    </w:p>
    <w:p>
      <w:pPr>
        <w:pStyle w:val="style0"/>
        <w:numPr>
          <w:ilvl w:val="0"/>
          <w:numId w:val="6"/>
        </w:numPr>
      </w:pPr>
      <w:r>
        <w:rPr>
          <w:rFonts w:cs="Calibri"/>
        </w:rPr>
        <w:t>The complete, detailed result of each executed test</w:t>
      </w:r>
    </w:p>
    <w:p>
      <w:pPr>
        <w:pStyle w:val="style0"/>
        <w:numPr>
          <w:ilvl w:val="0"/>
          <w:numId w:val="6"/>
        </w:numPr>
      </w:pPr>
      <w:r>
        <w:rPr>
          <w:rFonts w:cs="Calibri"/>
        </w:rPr>
        <w:t>References to and descriptions of any required 3</w:t>
      </w:r>
      <w:r>
        <w:rPr>
          <w:vertAlign w:val="superscript"/>
          <w:rFonts w:cs="Calibri"/>
        </w:rPr>
        <w:t>rd</w:t>
      </w:r>
      <w:r>
        <w:rPr>
          <w:rFonts w:cs="Calibri"/>
        </w:rPr>
        <w:t xml:space="preserve"> party software necessary to execute the test plans.</w:t>
      </w:r>
    </w:p>
    <w:p>
      <w:pPr>
        <w:pStyle w:val="style0"/>
      </w:pPr>
      <w:r>
        <w:rPr>
          <w:rFonts w:cs="Calibri"/>
        </w:rPr>
      </w:r>
    </w:p>
    <w:p>
      <w:pPr>
        <w:pStyle w:val="style0"/>
      </w:pPr>
      <w:r>
        <w:rPr>
          <w:rFonts w:cs="Calibri"/>
        </w:rPr>
        <w:t xml:space="preserve">The test plan as described above must be made available to EGI prior to the planned release date for review: </w:t>
      </w:r>
    </w:p>
    <w:p>
      <w:pPr>
        <w:pStyle w:val="style0"/>
        <w:numPr>
          <w:ilvl w:val="0"/>
          <w:numId w:val="12"/>
        </w:numPr>
      </w:pPr>
      <w:r>
        <w:rPr>
          <w:rFonts w:cs="Calibri"/>
        </w:rPr>
        <w:t xml:space="preserve">Major release: At least 20 working days </w:t>
      </w:r>
    </w:p>
    <w:p>
      <w:pPr>
        <w:pStyle w:val="style0"/>
        <w:numPr>
          <w:ilvl w:val="0"/>
          <w:numId w:val="12"/>
        </w:numPr>
      </w:pPr>
      <w:r>
        <w:rPr>
          <w:rFonts w:cs="Calibri"/>
        </w:rPr>
        <w:t>Minor release: At least 15 working days</w:t>
      </w:r>
    </w:p>
    <w:p>
      <w:pPr>
        <w:pStyle w:val="style0"/>
        <w:numPr>
          <w:ilvl w:val="0"/>
          <w:numId w:val="12"/>
        </w:numPr>
      </w:pPr>
      <w:r>
        <w:rPr>
          <w:rFonts w:cs="Calibri"/>
        </w:rPr>
        <w:t xml:space="preserve">Revision release: At least 10 working days </w:t>
      </w:r>
    </w:p>
    <w:p>
      <w:pPr>
        <w:pStyle w:val="style0"/>
        <w:numPr>
          <w:ilvl w:val="0"/>
          <w:numId w:val="12"/>
        </w:numPr>
      </w:pPr>
      <w:r>
        <w:rPr>
          <w:rFonts w:cs="Calibri"/>
        </w:rPr>
        <w:t>Emergency release: N/A</w:t>
      </w:r>
    </w:p>
    <w:p>
      <w:pPr>
        <w:pStyle w:val="style0"/>
      </w:pPr>
      <w:r>
        <w:rPr>
          <w:rFonts w:cs="Calibri"/>
        </w:rPr>
      </w:r>
    </w:p>
    <w:p>
      <w:pPr>
        <w:pStyle w:val="style0"/>
      </w:pPr>
      <w:r>
        <w:rPr>
          <w:rFonts w:cs="Calibri"/>
        </w:rPr>
        <w:t>Prior to entering EGI’s Software Provisioning Process [</w:t>
      </w:r>
      <w:r>
        <w:fldChar w:fldCharType="begin"/>
      </w:r>
      <w:r>
        <w:rPr>
          <w:rFonts w:cs="Calibri"/>
        </w:rPr>
        <w:fldChar w:fldCharType="begin"/>
      </w:r>
      <w:r>
        <w:instrText> REF REF_MS503_Software_Provisioning_Process \h </w:instrText>
      </w:r>
      <w:r>
        <w:fldChar w:fldCharType="separate"/>
      </w:r>
      <w:r>
        <w:t>R 7</w:t>
      </w:r>
      <w:r>
        <w:fldChar w:fldCharType="end"/>
      </w:r>
      <w:r>
        <w:rPr>
          <w:rFonts w:cs="Calibri"/>
        </w:rPr>
        <w:t>] and upon request of EGI’s appropriate management unit, the Provider, in collaboration with EGI, agrees to the best of their ability to:</w:t>
      </w:r>
    </w:p>
    <w:p>
      <w:pPr>
        <w:pStyle w:val="style0"/>
        <w:numPr>
          <w:ilvl w:val="0"/>
          <w:numId w:val="4"/>
        </w:numPr>
      </w:pPr>
      <w:r>
        <w:rPr>
          <w:rFonts w:cs="Calibri"/>
        </w:rPr>
        <w:t>Rerun the complete test plan for major releases</w:t>
      </w:r>
    </w:p>
    <w:p>
      <w:pPr>
        <w:pStyle w:val="style0"/>
        <w:numPr>
          <w:ilvl w:val="0"/>
          <w:numId w:val="4"/>
        </w:numPr>
      </w:pPr>
      <w:r>
        <w:rPr>
          <w:rFonts w:cs="Calibri"/>
        </w:rPr>
        <w:t>Run a subset of the tests of the test plan (chosen by EGI) for minor releases</w:t>
      </w:r>
    </w:p>
    <w:p>
      <w:pPr>
        <w:pStyle w:val="style2"/>
        <w:numPr>
          <w:ilvl w:val="1"/>
          <w:numId w:val="1"/>
        </w:numPr>
      </w:pPr>
      <w:r>
        <w:rPr>
          <w:rFonts w:cs="Calibri"/>
        </w:rPr>
        <w:t>Issue management</w:t>
      </w:r>
    </w:p>
    <w:p>
      <w:pPr>
        <w:pStyle w:val="style0"/>
      </w:pPr>
      <w:r>
        <w:rPr>
          <w:rFonts w:cs="Calibri"/>
        </w:rPr>
        <w:t>The Provider has appointed personnel for technical issues concerning the maintained software components. Those technical contacts must be fully authorised to act as the Provider’s representative in collaboration with EGI DMSU [</w:t>
      </w:r>
      <w:r>
        <w:fldChar w:fldCharType="begin"/>
      </w:r>
      <w:r>
        <w:rPr>
          <w:rFonts w:cs="Calibri"/>
        </w:rPr>
        <w:fldChar w:fldCharType="begin"/>
      </w:r>
      <w:r>
        <w:instrText> REF REF_MS502_DMSU_Procedures \h </w:instrText>
      </w:r>
      <w:r>
        <w:fldChar w:fldCharType="separate"/>
      </w:r>
      <w:r>
        <w:t>R 6</w:t>
      </w:r>
      <w:r>
        <w:fldChar w:fldCharType="end"/>
      </w:r>
      <w:r>
        <w:rPr>
          <w:rFonts w:cs="Calibri"/>
        </w:rPr>
        <w:t>] regarding the triaging, assessment and resolution of any technical issues concerning the software components developed and maintained by the Provider.</w:t>
      </w:r>
    </w:p>
    <w:p>
      <w:pPr>
        <w:pStyle w:val="style3"/>
        <w:numPr>
          <w:ilvl w:val="2"/>
          <w:numId w:val="1"/>
        </w:numPr>
      </w:pPr>
      <w:r>
        <w:rPr>
          <w:rFonts w:cs="Calibri"/>
        </w:rPr>
        <w:t>Issue management infrastructure</w:t>
      </w:r>
    </w:p>
    <w:p>
      <w:pPr>
        <w:pStyle w:val="style0"/>
      </w:pPr>
      <w:r>
        <w:rPr>
          <w:rFonts w:cs="Calibri"/>
        </w:rPr>
        <w:t>EGI uses GGUS for 2</w:t>
      </w:r>
      <w:r>
        <w:rPr>
          <w:vertAlign w:val="superscript"/>
          <w:rFonts w:cs="Calibri"/>
        </w:rPr>
        <w:t>nd</w:t>
      </w:r>
      <w:r>
        <w:rPr>
          <w:rFonts w:cs="Calibri"/>
        </w:rPr>
        <w:t xml:space="preserve"> level (DMSU) support. For 3</w:t>
      </w:r>
      <w:r>
        <w:rPr>
          <w:vertAlign w:val="superscript"/>
          <w:rFonts w:cs="Calibri"/>
        </w:rPr>
        <w:t>rd</w:t>
      </w:r>
      <w:r>
        <w:rPr>
          <w:rFonts w:cs="Calibri"/>
        </w:rPr>
        <w:t>-level support, EGI provides the Technology Provider with a provider-specific Support Unit (SU) in GGUS as 3</w:t>
      </w:r>
      <w:r>
        <w:rPr>
          <w:vertAlign w:val="superscript"/>
          <w:rFonts w:cs="Calibri"/>
        </w:rPr>
        <w:t>rd</w:t>
      </w:r>
      <w:r>
        <w:rPr>
          <w:rFonts w:cs="Calibri"/>
        </w:rPr>
        <w:t xml:space="preserve"> level support interface. Monitoring and reporting of provider performance is implemented through this SU. </w:t>
      </w:r>
    </w:p>
    <w:p>
      <w:pPr>
        <w:pStyle w:val="style3"/>
        <w:numPr>
          <w:ilvl w:val="2"/>
          <w:numId w:val="1"/>
        </w:numPr>
      </w:pPr>
      <w:r>
        <w:rPr>
          <w:rFonts w:cs="Calibri"/>
        </w:rPr>
        <w:t>Issue Resolution</w:t>
      </w:r>
    </w:p>
    <w:p>
      <w:pPr>
        <w:pStyle w:val="style0"/>
      </w:pPr>
      <w:r>
        <w:rPr>
          <w:rFonts w:cs="Calibri"/>
        </w:rPr>
        <w:t>The Provider constructively works in close collaboration with EGI DMSU on jointly investigating issues raised against software components maintained by the Provider. The investigation includes triaging the issue or incident, the problem and any known impacts. The details of the process of collaboration with the DMSU are outlined in [</w:t>
      </w:r>
      <w:r>
        <w:fldChar w:fldCharType="begin"/>
      </w:r>
      <w:r>
        <w:rPr>
          <w:rFonts w:cs="Calibri"/>
        </w:rPr>
        <w:fldChar w:fldCharType="begin"/>
      </w:r>
      <w:r>
        <w:instrText> REF REF_MS502_DMSU_Procedures \h </w:instrText>
      </w:r>
      <w:r>
        <w:fldChar w:fldCharType="separate"/>
      </w:r>
      <w:r>
        <w:t>R 6</w:t>
      </w:r>
      <w:r>
        <w:fldChar w:fldCharType="end"/>
      </w:r>
      <w:r>
        <w:rPr>
          <w:rFonts w:cs="Calibri"/>
        </w:rPr>
        <w:t>].</w:t>
      </w:r>
    </w:p>
    <w:p>
      <w:pPr>
        <w:pStyle w:val="style0"/>
      </w:pPr>
      <w:r>
        <w:rPr>
          <w:rFonts w:cs="Calibri"/>
        </w:rPr>
      </w:r>
    </w:p>
    <w:p>
      <w:pPr>
        <w:pStyle w:val="style0"/>
      </w:pPr>
      <w:r>
        <w:rPr>
          <w:rFonts w:cs="Calibri"/>
        </w:rPr>
        <w:t xml:space="preserve">In case the triage resolves to the production of a new release of the affected software component, DMSU and the service provider jointly agree on an Estimated Time of Availability (ETA) of the necessary new release of that software component. </w:t>
      </w:r>
    </w:p>
    <w:p>
      <w:pPr>
        <w:pStyle w:val="style0"/>
      </w:pPr>
      <w:r>
        <w:rPr>
          <w:rFonts w:cs="Calibri"/>
        </w:rPr>
      </w:r>
    </w:p>
    <w:p>
      <w:pPr>
        <w:pStyle w:val="style0"/>
      </w:pPr>
      <w:r>
        <w:rPr>
          <w:rFonts w:cs="Calibri"/>
        </w:rPr>
        <w:t>The Provider agrees to prioritise the effort to resolve and fix reported issues according to their priority as set in GGUS, in the following order, while respecting the constraint of the agreed ETA:</w:t>
      </w:r>
    </w:p>
    <w:p>
      <w:pPr>
        <w:pStyle w:val="style0"/>
        <w:numPr>
          <w:ilvl w:val="0"/>
          <w:numId w:val="7"/>
        </w:numPr>
      </w:pPr>
      <w:r>
        <w:rPr>
          <w:rFonts w:cs="Calibri"/>
        </w:rPr>
        <w:t>Top priority</w:t>
      </w:r>
    </w:p>
    <w:p>
      <w:pPr>
        <w:pStyle w:val="style0"/>
        <w:numPr>
          <w:ilvl w:val="0"/>
          <w:numId w:val="7"/>
        </w:numPr>
      </w:pPr>
      <w:r>
        <w:rPr>
          <w:rFonts w:cs="Calibri"/>
        </w:rPr>
        <w:t>Very urgent</w:t>
      </w:r>
    </w:p>
    <w:p>
      <w:pPr>
        <w:pStyle w:val="style0"/>
        <w:numPr>
          <w:ilvl w:val="0"/>
          <w:numId w:val="7"/>
        </w:numPr>
      </w:pPr>
      <w:r>
        <w:rPr>
          <w:rFonts w:cs="Calibri"/>
        </w:rPr>
        <w:t>Urgent</w:t>
      </w:r>
    </w:p>
    <w:p>
      <w:pPr>
        <w:pStyle w:val="style0"/>
        <w:numPr>
          <w:ilvl w:val="0"/>
          <w:numId w:val="7"/>
        </w:numPr>
      </w:pPr>
      <w:r>
        <w:rPr>
          <w:rFonts w:cs="Calibri"/>
        </w:rPr>
        <w:t>Less Urgent</w:t>
      </w:r>
    </w:p>
    <w:p>
      <w:pPr>
        <w:pStyle w:val="style2"/>
        <w:numPr>
          <w:ilvl w:val="1"/>
          <w:numId w:val="1"/>
        </w:numPr>
      </w:pPr>
      <w:r>
        <w:rPr>
          <w:rFonts w:cs="Calibri"/>
        </w:rPr>
        <w:t>Vulnerability management</w:t>
      </w:r>
    </w:p>
    <w:p>
      <w:pPr>
        <w:pStyle w:val="style0"/>
      </w:pPr>
      <w:r>
        <w:rPr>
          <w:rFonts w:cs="Calibri"/>
        </w:rPr>
        <w:t>The Provider has appointed personnel for vulnerability issues concerning the maintained software components. Those security contacts must be fully authorised to act as the Provider’s representative in collaboration with EGI SVG [</w:t>
      </w:r>
      <w:r>
        <w:fldChar w:fldCharType="begin"/>
      </w:r>
      <w:r>
        <w:rPr>
          <w:rFonts w:cs="Calibri"/>
        </w:rPr>
        <w:fldChar w:fldCharType="begin"/>
      </w:r>
      <w:r>
        <w:instrText> REF REF_SVG_ToR \h </w:instrText>
      </w:r>
      <w:r>
        <w:fldChar w:fldCharType="separate"/>
      </w:r>
      <w:r>
        <w:t>R 9</w:t>
      </w:r>
      <w:r>
        <w:fldChar w:fldCharType="end"/>
      </w:r>
      <w:r>
        <w:rPr>
          <w:rFonts w:cs="Calibri"/>
        </w:rPr>
        <w:t>] and related boards regarding the triaging, assessment and resolution of any vulnerability issues concerning the software components developed and maintained by the Provider.</w:t>
      </w:r>
    </w:p>
    <w:p>
      <w:pPr>
        <w:pStyle w:val="style0"/>
      </w:pPr>
      <w:r>
        <w:rPr>
          <w:rFonts w:cs="Calibri"/>
        </w:rPr>
      </w:r>
    </w:p>
    <w:p>
      <w:pPr>
        <w:pStyle w:val="style0"/>
      </w:pPr>
      <w:r>
        <w:rPr>
          <w:rFonts w:cs="Calibri"/>
        </w:rPr>
        <w:t>Any appointed security contact for any delivered software component must respond to any request by the EGI SVG and associated groups (e.g. RAT). The response must be as soon as possible, or at least within 2 working days.</w:t>
      </w:r>
    </w:p>
    <w:p>
      <w:pPr>
        <w:pStyle w:val="style3"/>
        <w:numPr>
          <w:ilvl w:val="2"/>
          <w:numId w:val="1"/>
        </w:numPr>
      </w:pPr>
      <w:r>
        <w:rPr>
          <w:rFonts w:cs="Calibri"/>
        </w:rPr>
        <w:t>Vulnerability Resolution</w:t>
      </w:r>
    </w:p>
    <w:p>
      <w:pPr>
        <w:pStyle w:val="style0"/>
      </w:pPr>
      <w:r>
        <w:rPr>
          <w:rFonts w:cs="Calibri"/>
        </w:rPr>
        <w:t>The Provider agrees that any software vulnerability found in their delivered software while running on EGI production infrastructure must be handled using the SVG process [</w:t>
      </w:r>
      <w:r>
        <w:fldChar w:fldCharType="begin"/>
      </w:r>
      <w:r>
        <w:rPr>
          <w:rFonts w:cs="Calibri"/>
        </w:rPr>
        <w:fldChar w:fldCharType="begin"/>
      </w:r>
      <w:r>
        <w:instrText> REF REF_MS405_SVG_Processes \h </w:instrText>
      </w:r>
      <w:r>
        <w:fldChar w:fldCharType="separate"/>
      </w:r>
      <w:r>
        <w:t>R 5</w:t>
      </w:r>
      <w:r>
        <w:fldChar w:fldCharType="end"/>
      </w:r>
      <w:r>
        <w:rPr>
          <w:rFonts w:cs="Calibri"/>
        </w:rPr>
        <w:t xml:space="preserve">]. </w:t>
      </w:r>
    </w:p>
    <w:p>
      <w:pPr>
        <w:pStyle w:val="style0"/>
      </w:pPr>
      <w:r>
        <w:rPr>
          <w:rFonts w:cs="Calibri"/>
        </w:rPr>
      </w:r>
    </w:p>
    <w:p>
      <w:pPr>
        <w:pStyle w:val="style0"/>
      </w:pPr>
      <w:r>
        <w:rPr>
          <w:rFonts w:cs="Calibri"/>
        </w:rPr>
        <w:t xml:space="preserve">The Provider agrees that any software vulnerability in their delivered software found otherwise must be reported to the EGI SVG. If the vulnerability is reported before a fix is available, the vulnerability must be treated and resolved as if found on EGI production infrastructure, i.e. it must be handled using the SVG process. If the vulnerability is reported after a fix is available, the Provider coordinates with SVG to make available the new release including an appropriate advisory for SW release on EGI production infrastructure. </w:t>
      </w:r>
    </w:p>
    <w:p>
      <w:pPr>
        <w:pStyle w:val="style0"/>
      </w:pPr>
      <w:r>
        <w:rPr>
          <w:rFonts w:cs="Calibri"/>
        </w:rPr>
      </w:r>
    </w:p>
    <w:p>
      <w:pPr>
        <w:pStyle w:val="style0"/>
      </w:pPr>
      <w:r>
        <w:rPr>
          <w:rFonts w:cs="Calibri"/>
        </w:rPr>
        <w:t>The Provider agrees to prioritise vulnerability resolution according to their risk assessment, in the following order:</w:t>
      </w:r>
    </w:p>
    <w:p>
      <w:pPr>
        <w:pStyle w:val="style0"/>
        <w:numPr>
          <w:ilvl w:val="0"/>
          <w:numId w:val="8"/>
        </w:numPr>
      </w:pPr>
      <w:r>
        <w:rPr>
          <w:rFonts w:cs="Calibri"/>
        </w:rPr>
        <w:t>Critical</w:t>
      </w:r>
    </w:p>
    <w:p>
      <w:pPr>
        <w:pStyle w:val="style0"/>
        <w:numPr>
          <w:ilvl w:val="0"/>
          <w:numId w:val="8"/>
        </w:numPr>
      </w:pPr>
      <w:r>
        <w:rPr>
          <w:rFonts w:cs="Calibri"/>
        </w:rPr>
        <w:t>High</w:t>
      </w:r>
    </w:p>
    <w:p>
      <w:pPr>
        <w:pStyle w:val="style0"/>
        <w:numPr>
          <w:ilvl w:val="0"/>
          <w:numId w:val="8"/>
        </w:numPr>
      </w:pPr>
      <w:r>
        <w:rPr>
          <w:rFonts w:cs="Calibri"/>
        </w:rPr>
        <w:t>Moderate</w:t>
      </w:r>
    </w:p>
    <w:p>
      <w:pPr>
        <w:pStyle w:val="style0"/>
        <w:numPr>
          <w:ilvl w:val="0"/>
          <w:numId w:val="8"/>
        </w:numPr>
      </w:pPr>
      <w:r>
        <w:rPr>
          <w:rFonts w:cs="Calibri"/>
        </w:rPr>
        <w:t>Low</w:t>
      </w:r>
    </w:p>
    <w:p>
      <w:pPr>
        <w:pStyle w:val="style0"/>
      </w:pPr>
      <w:r>
        <w:rPr>
          <w:rFonts w:cs="Calibri"/>
        </w:rPr>
      </w:r>
    </w:p>
    <w:p>
      <w:pPr>
        <w:pStyle w:val="style0"/>
      </w:pPr>
      <w:r>
        <w:rPr>
          <w:rFonts w:cs="Calibri"/>
        </w:rPr>
        <w:t>For any vulnerability found in any software component delivered by the Provider, the Provider agrees to the best of their ability that no information about the vulnerability shall be disclosed to the public without consent of the SVG.</w:t>
      </w:r>
      <w:r>
        <w:rPr/>
        <w:t xml:space="preserve"> Other Software Vulnerability groups may be informed without prior consent of the EGI SVG, provided they have a non-disclosure policy, which is compatible with that of the EGI SVG. Also, </w:t>
      </w:r>
      <w:r>
        <w:fldChar w:fldCharType="begin"/>
      </w:r>
      <w:r>
        <w:rPr/>
        <w:fldChar w:fldCharType="begin"/>
      </w:r>
      <w:r>
        <w:instrText> DOCPROPERTY "TP_Short_Name"</w:instrText>
      </w:r>
      <w:r>
        <w:fldChar w:fldCharType="separate"/>
      </w:r>
      <w:r>
        <w:t>TSP</w:t>
      </w:r>
      <w:r>
        <w:fldChar w:fldCharType="end"/>
      </w:r>
      <w:r>
        <w:rPr/>
        <w:t xml:space="preserve"> and any other vulnerability groups informed must ensure that a fix is available in the UMD prior to public or other widespread disclosure of the vulnerability.</w:t>
      </w:r>
    </w:p>
    <w:p>
      <w:pPr>
        <w:pStyle w:val="style0"/>
      </w:pPr>
      <w:r>
        <w:rPr>
          <w:rFonts w:cs="Calibri"/>
        </w:rPr>
      </w:r>
    </w:p>
    <w:p>
      <w:pPr>
        <w:pStyle w:val="style1"/>
        <w:numPr>
          <w:ilvl w:val="0"/>
          <w:numId w:val="1"/>
        </w:numPr>
        <w:ind w:hanging="431" w:left="431" w:right="0"/>
      </w:pPr>
      <w:r>
        <w:rPr>
          <w:rFonts w:cs="Calibri"/>
        </w:rPr>
        <w:t>Performance measurement</w:t>
      </w:r>
    </w:p>
    <w:p>
      <w:pPr>
        <w:pStyle w:val="style0"/>
      </w:pPr>
      <w:r>
        <w:rPr>
          <w:rFonts w:cs="Calibri"/>
        </w:rPr>
        <w:t>The performance of the Provider shall be monitored against the metrics and objectives described in this section. The metrics and objectives defined in this section are scoped per Provider and are standing agenda items of each Agreement review conducted.</w:t>
      </w:r>
    </w:p>
    <w:p>
      <w:pPr>
        <w:pStyle w:val="style2"/>
        <w:numPr>
          <w:ilvl w:val="1"/>
          <w:numId w:val="1"/>
        </w:numPr>
      </w:pPr>
      <w:r>
        <w:rPr>
          <w:rFonts w:cs="Calibri"/>
        </w:rPr>
        <w:t>Definition of terms</w:t>
      </w:r>
    </w:p>
    <w:p>
      <w:pPr>
        <w:pStyle w:val="style0"/>
      </w:pPr>
      <w:r>
        <w:rPr>
          <w:rFonts w:cs="Calibri"/>
        </w:rPr>
      </w:r>
    </w:p>
    <w:p>
      <w:pPr>
        <w:pStyle w:val="style0"/>
      </w:pPr>
      <w:r>
        <w:rPr>
          <w:b/>
          <w:rFonts w:cs="Calibri"/>
        </w:rPr>
        <w:t>TD – Target Date</w:t>
      </w:r>
    </w:p>
    <w:p>
      <w:pPr>
        <w:pStyle w:val="style0"/>
      </w:pPr>
      <w:r>
        <w:rPr/>
        <w:t>The Target Date is set by the EGI SVG according to the Risk Category after the vulnerability has been assessed by the EGI SVG Risk Assessment Team.  Vulnerabilities found to be valid are placed in 1 of 4 risk categories: 'Critical', 'High', 'Moderate', or 'Low' Risk. A fixed target date is set for each of these categories to 3 working days, 6 weeks, 4 months or 1 year for Critical, High, Moderate or Low vulnerabilities, respectively.</w:t>
      </w:r>
    </w:p>
    <w:p>
      <w:pPr>
        <w:pStyle w:val="style0"/>
      </w:pPr>
      <w:r>
        <w:rPr/>
        <w:t>The Target Date is the date on which a security advisory is published. At this date the latest, EGI expects the Provider to deliver a new release of the affected software component.</w:t>
      </w:r>
    </w:p>
    <w:p>
      <w:pPr>
        <w:pStyle w:val="style0"/>
      </w:pPr>
      <w:r>
        <w:rPr>
          <w:rFonts w:cs="Calibri"/>
        </w:rPr>
      </w:r>
    </w:p>
    <w:p>
      <w:pPr>
        <w:pStyle w:val="style0"/>
      </w:pPr>
      <w:r>
        <w:rPr>
          <w:b/>
          <w:rFonts w:cs="Calibri"/>
        </w:rPr>
        <w:t>ETA – Estimated Time of Availability</w:t>
      </w:r>
    </w:p>
    <w:p>
      <w:pPr>
        <w:pStyle w:val="style0"/>
      </w:pPr>
      <w:r>
        <w:rPr>
          <w:rFonts w:cs="Calibri"/>
        </w:rPr>
        <w:t>The ETA is the agreed date of availability to EGI of a release of a software component that fixes one or more reported issues. The ETA may be revised between DMSU and the Provider. The ETA is negotiated between DMSU and the Provider.</w:t>
      </w:r>
    </w:p>
    <w:p>
      <w:pPr>
        <w:pStyle w:val="style2"/>
        <w:numPr>
          <w:ilvl w:val="1"/>
          <w:numId w:val="1"/>
        </w:numPr>
      </w:pPr>
      <w:bookmarkStart w:id="4" w:name="_Ref163631777"/>
      <w:bookmarkEnd w:id="4"/>
      <w:r>
        <w:rPr>
          <w:rFonts w:cs="Calibri"/>
        </w:rPr>
        <w:t>Metrics</w:t>
      </w:r>
    </w:p>
    <w:p>
      <w:pPr>
        <w:pStyle w:val="style0"/>
      </w:pPr>
      <w:r>
        <w:rPr>
          <w:rFonts w:cs="Calibri"/>
        </w:rPr>
        <w:t>Each metric is a positive integer number, including 0 (zero). “Secondary” metrics (i.e. metrics with an ID counter larger than 1) are constrained in that they cannot reach numbers greater than the pertinent “main” metrics (i.e. M.*.1).</w:t>
      </w:r>
    </w:p>
    <w:p>
      <w:pPr>
        <w:pStyle w:val="style0"/>
      </w:pPr>
      <w:r>
        <w:rPr>
          <w:rFonts w:cs="Calibri"/>
        </w:rPr>
        <w:t>All metrics are collected on a monthly basis, starting on the first calendar day of the month, and ending on the respective last day of the month.</w:t>
      </w:r>
    </w:p>
    <w:p>
      <w:pPr>
        <w:pStyle w:val="style0"/>
      </w:pPr>
      <w:r>
        <w:rPr>
          <w:rFonts w:cs="Calibri"/>
        </w:rPr>
      </w:r>
    </w:p>
    <w:tbl>
      <w:tblPr>
        <w:tblBorders>
          <w:top w:color="000000" w:space="0" w:sz="4" w:val="single"/>
          <w:left w:color="000000" w:space="0" w:sz="4" w:val="single"/>
          <w:bottom w:color="000000" w:space="0" w:sz="4" w:val="single"/>
        </w:tblBorders>
        <w:jc w:val="left"/>
        <w:tblInd w:type="dxa" w:w="-147"/>
      </w:tblPr>
      <w:tblGrid>
        <w:gridCol w:w="1276"/>
        <w:gridCol w:w="4234"/>
        <w:gridCol w:w="9508"/>
      </w:tblGrid>
      <w:tr>
        <w:trPr>
          <w:cantSplit w:val="off"/>
        </w:trPr>
        <w:tc>
          <w:tcPr>
            <w:tcBorders>
              <w:top w:color="000000" w:space="0" w:sz="4" w:val="single"/>
              <w:left w:color="000000" w:space="0" w:sz="4" w:val="single"/>
              <w:bottom w:color="000000" w:space="0" w:sz="4" w:val="single"/>
            </w:tcBorders>
            <w:shd w:fill="auto"/>
            <w:tcW w:type="dxa" w:w="1276"/>
            <w:tcMar>
              <w:top w:type="dxa" w:w="0"/>
              <w:left w:type="dxa" w:w="108"/>
              <w:bottom w:type="dxa" w:w="0"/>
              <w:right w:type="dxa" w:w="108"/>
            </w:tcMar>
          </w:tcPr>
          <w:p>
            <w:pPr>
              <w:pStyle w:val="style0"/>
              <w:jc w:val="left"/>
              <w:snapToGrid w:val="false"/>
              <w:spacing w:after="40" w:before="40"/>
            </w:pPr>
            <w:r>
              <w:rPr>
                <w:b/>
                <w:rFonts w:cs="Calibri"/>
              </w:rPr>
              <w:t>Metric ID</w:t>
            </w:r>
          </w:p>
        </w:tc>
        <w:tc>
          <w:tcPr>
            <w:tcBorders>
              <w:top w:color="000000" w:space="0" w:sz="4" w:val="single"/>
              <w:left w:color="000000" w:space="0" w:sz="4" w:val="single"/>
              <w:bottom w:color="000000" w:space="0" w:sz="4" w:val="single"/>
            </w:tcBorders>
            <w:shd w:fill="auto"/>
            <w:tcW w:type="dxa" w:w="4234"/>
            <w:tcMar>
              <w:top w:type="dxa" w:w="0"/>
              <w:left w:type="dxa" w:w="108"/>
              <w:bottom w:type="dxa" w:w="0"/>
              <w:right w:type="dxa" w:w="108"/>
            </w:tcMar>
          </w:tcPr>
          <w:p>
            <w:pPr>
              <w:pStyle w:val="style0"/>
              <w:snapToGrid w:val="false"/>
              <w:spacing w:after="40" w:before="40"/>
            </w:pPr>
            <w:r>
              <w:rPr>
                <w:b/>
                <w:rFonts w:cs="Calibri"/>
              </w:rPr>
              <w:t>Metric</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snapToGrid w:val="false"/>
              <w:spacing w:after="40" w:before="40"/>
            </w:pPr>
            <w:r>
              <w:rPr>
                <w:b/>
                <w:rFonts w:cs="Calibri"/>
              </w:rPr>
              <w:t>Explanation</w:t>
            </w:r>
          </w:p>
        </w:tc>
      </w:tr>
      <w:tr>
        <w:trPr>
          <w:cantSplit w:val="off"/>
        </w:trPr>
        <w:tc>
          <w:tcPr>
            <w:tcBorders>
              <w:top w:color="000000" w:space="0" w:sz="4" w:val="single"/>
              <w:left w:color="000000" w:space="0" w:sz="4" w:val="single"/>
              <w:bottom w:color="000000" w:space="0" w:sz="4" w:val="single"/>
            </w:tcBorders>
            <w:shd w:fill="auto"/>
            <w:tcW w:type="dxa" w:w="1276"/>
            <w:tcMar>
              <w:top w:type="dxa" w:w="0"/>
              <w:left w:type="dxa" w:w="108"/>
              <w:bottom w:type="dxa" w:w="0"/>
              <w:right w:type="dxa" w:w="108"/>
            </w:tcMar>
          </w:tcPr>
          <w:p>
            <w:pPr>
              <w:pStyle w:val="style0"/>
              <w:jc w:val="left"/>
              <w:snapToGrid w:val="false"/>
              <w:spacing w:after="40" w:before="40"/>
            </w:pPr>
            <w:r>
              <w:rPr>
                <w:rFonts w:cs="Calibri"/>
              </w:rPr>
              <w:t>M.SVG.1</w:t>
            </w:r>
          </w:p>
        </w:tc>
        <w:tc>
          <w:tcPr>
            <w:tcBorders>
              <w:top w:color="000000" w:space="0" w:sz="4" w:val="single"/>
              <w:left w:color="000000" w:space="0" w:sz="4" w:val="single"/>
              <w:bottom w:color="000000" w:space="0" w:sz="4" w:val="single"/>
            </w:tcBorders>
            <w:shd w:fill="auto"/>
            <w:tcW w:type="dxa" w:w="423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Number of confirmed new vulnerabilities per month</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snapToGrid w:val="false"/>
              <w:spacing w:after="40" w:before="40"/>
            </w:pPr>
            <w:r>
              <w:rPr>
                <w:bCs/>
                <w:rFonts w:cs="Calibri"/>
                <w:lang w:eastAsia="en-US" w:val="en-US"/>
              </w:rPr>
              <w:t xml:space="preserve">The total number of vulnerabilities discovered in all maintained software components, whether within EGI activities or outside, are collected and published. </w:t>
            </w:r>
          </w:p>
          <w:p>
            <w:pPr>
              <w:pStyle w:val="style0"/>
              <w:spacing w:after="40" w:before="40"/>
            </w:pPr>
            <w:r>
              <w:rPr>
                <w:bCs/>
                <w:rFonts w:cs="Calibri"/>
                <w:lang w:eastAsia="en-US" w:val="en-US"/>
              </w:rPr>
              <w:t>Aggregated during the reporting month.</w:t>
            </w:r>
          </w:p>
        </w:tc>
      </w:tr>
      <w:tr>
        <w:trPr>
          <w:cantSplit w:val="off"/>
        </w:trPr>
        <w:tc>
          <w:tcPr>
            <w:tcBorders>
              <w:top w:color="000000" w:space="0" w:sz="4" w:val="single"/>
              <w:left w:color="000000" w:space="0" w:sz="4" w:val="single"/>
              <w:bottom w:color="000000" w:space="0" w:sz="4" w:val="single"/>
            </w:tcBorders>
            <w:shd w:fill="auto"/>
            <w:tcW w:type="dxa" w:w="1276"/>
            <w:tcMar>
              <w:top w:type="dxa" w:w="0"/>
              <w:left w:type="dxa" w:w="108"/>
              <w:bottom w:type="dxa" w:w="0"/>
              <w:right w:type="dxa" w:w="108"/>
            </w:tcMar>
          </w:tcPr>
          <w:p>
            <w:pPr>
              <w:pStyle w:val="style0"/>
              <w:jc w:val="left"/>
              <w:snapToGrid w:val="false"/>
              <w:spacing w:after="40" w:before="40"/>
            </w:pPr>
            <w:r>
              <w:rPr>
                <w:rFonts w:cs="Calibri"/>
              </w:rPr>
              <w:t>M.SVG.2</w:t>
            </w:r>
          </w:p>
        </w:tc>
        <w:tc>
          <w:tcPr>
            <w:tcBorders>
              <w:top w:color="000000" w:space="0" w:sz="4" w:val="single"/>
              <w:left w:color="000000" w:space="0" w:sz="4" w:val="single"/>
              <w:bottom w:color="000000" w:space="0" w:sz="4" w:val="single"/>
            </w:tcBorders>
            <w:shd w:fill="auto"/>
            <w:tcW w:type="dxa" w:w="423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Number of fixes delivered within TD</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snapToGrid w:val="false"/>
              <w:spacing w:after="40" w:before="40"/>
            </w:pPr>
            <w:r>
              <w:rPr>
                <w:bCs/>
                <w:rFonts w:cs="Calibri"/>
                <w:lang w:eastAsia="en-US" w:val="en-US"/>
              </w:rPr>
              <w:t xml:space="preserve">All fixes that are delivered within TD </w:t>
            </w:r>
            <w:r>
              <w:rPr>
                <w:i/>
                <w:bCs/>
                <w:rFonts w:cs="Calibri"/>
                <w:lang w:eastAsia="en-US" w:val="en-US"/>
              </w:rPr>
              <w:t>and</w:t>
            </w:r>
            <w:r>
              <w:rPr>
                <w:bCs/>
                <w:rFonts w:cs="Calibri"/>
                <w:lang w:eastAsia="en-US" w:val="en-US"/>
              </w:rPr>
              <w:t xml:space="preserve"> have passed the SW Rollout process are counted. </w:t>
            </w:r>
          </w:p>
          <w:p>
            <w:pPr>
              <w:pStyle w:val="style0"/>
              <w:spacing w:after="40" w:before="40"/>
            </w:pPr>
            <w:r>
              <w:rPr>
                <w:bCs/>
                <w:rFonts w:cs="Calibri"/>
                <w:lang w:eastAsia="en-US" w:val="en-US"/>
              </w:rPr>
              <w:t>Aggregated during the reporting month.</w:t>
            </w:r>
          </w:p>
        </w:tc>
      </w:tr>
      <w:tr>
        <w:trPr>
          <w:cantSplit w:val="off"/>
        </w:trPr>
        <w:tc>
          <w:tcPr>
            <w:tcBorders>
              <w:top w:color="000000" w:space="0" w:sz="4" w:val="single"/>
              <w:left w:color="000000" w:space="0" w:sz="4" w:val="single"/>
              <w:bottom w:color="000000" w:space="0" w:sz="4" w:val="single"/>
            </w:tcBorders>
            <w:shd w:fill="auto"/>
            <w:tcW w:type="dxa" w:w="1276"/>
            <w:tcMar>
              <w:top w:type="dxa" w:w="0"/>
              <w:left w:type="dxa" w:w="108"/>
              <w:bottom w:type="dxa" w:w="0"/>
              <w:right w:type="dxa" w:w="108"/>
            </w:tcMar>
          </w:tcPr>
          <w:p>
            <w:pPr>
              <w:pStyle w:val="style0"/>
              <w:jc w:val="left"/>
              <w:snapToGrid w:val="false"/>
              <w:spacing w:after="40" w:before="40"/>
            </w:pPr>
            <w:r>
              <w:rPr>
                <w:rFonts w:cs="Calibri"/>
              </w:rPr>
              <w:t>M.SVG.3</w:t>
            </w:r>
          </w:p>
        </w:tc>
        <w:tc>
          <w:tcPr>
            <w:tcBorders>
              <w:top w:color="000000" w:space="0" w:sz="4" w:val="single"/>
              <w:left w:color="000000" w:space="0" w:sz="4" w:val="single"/>
              <w:bottom w:color="000000" w:space="0" w:sz="4" w:val="single"/>
            </w:tcBorders>
            <w:shd w:fill="auto"/>
            <w:tcW w:type="dxa" w:w="423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Number of fixes delivered after TD</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snapToGrid w:val="false"/>
              <w:spacing w:after="40" w:before="40"/>
            </w:pPr>
            <w:r>
              <w:rPr>
                <w:bCs/>
                <w:rFonts w:cs="Calibri"/>
                <w:lang w:eastAsia="en-US" w:val="en-US"/>
              </w:rPr>
              <w:t xml:space="preserve">All fixes that are delivered </w:t>
            </w:r>
            <w:r>
              <w:rPr>
                <w:i/>
                <w:bCs/>
                <w:rFonts w:cs="Calibri"/>
                <w:lang w:eastAsia="en-US" w:val="en-US"/>
              </w:rPr>
              <w:t>after</w:t>
            </w:r>
            <w:r>
              <w:rPr>
                <w:bCs/>
                <w:rFonts w:cs="Calibri"/>
                <w:lang w:eastAsia="en-US" w:val="en-US"/>
              </w:rPr>
              <w:t xml:space="preserve"> TD </w:t>
            </w:r>
            <w:r>
              <w:rPr>
                <w:i/>
                <w:bCs/>
                <w:rFonts w:cs="Calibri"/>
                <w:lang w:eastAsia="en-US" w:val="en-US"/>
              </w:rPr>
              <w:t>and</w:t>
            </w:r>
            <w:r>
              <w:rPr>
                <w:bCs/>
                <w:rFonts w:cs="Calibri"/>
                <w:lang w:eastAsia="en-US" w:val="en-US"/>
              </w:rPr>
              <w:t xml:space="preserve"> have passed the SW Rollout process are counted. </w:t>
            </w:r>
          </w:p>
          <w:p>
            <w:pPr>
              <w:pStyle w:val="style0"/>
              <w:spacing w:after="40" w:before="40"/>
            </w:pPr>
            <w:r>
              <w:rPr>
                <w:bCs/>
                <w:rFonts w:cs="Calibri"/>
                <w:lang w:eastAsia="en-US" w:val="en-US"/>
              </w:rPr>
              <w:t>Aggregated during the reporting month.</w:t>
            </w:r>
          </w:p>
        </w:tc>
      </w:tr>
      <w:tr>
        <w:trPr>
          <w:cantSplit w:val="off"/>
        </w:trPr>
        <w:tc>
          <w:tcPr>
            <w:tcBorders>
              <w:top w:color="000000" w:space="0" w:sz="4" w:val="single"/>
              <w:left w:color="000000" w:space="0" w:sz="4" w:val="single"/>
              <w:bottom w:color="000000" w:space="0" w:sz="4" w:val="single"/>
            </w:tcBorders>
            <w:shd w:fill="auto"/>
            <w:tcW w:type="dxa" w:w="1276"/>
            <w:tcMar>
              <w:top w:type="dxa" w:w="0"/>
              <w:left w:type="dxa" w:w="108"/>
              <w:bottom w:type="dxa" w:w="0"/>
              <w:right w:type="dxa" w:w="108"/>
            </w:tcMar>
          </w:tcPr>
          <w:p>
            <w:pPr>
              <w:pStyle w:val="style0"/>
              <w:jc w:val="left"/>
              <w:snapToGrid w:val="false"/>
              <w:spacing w:after="40" w:before="40"/>
            </w:pPr>
            <w:r>
              <w:rPr>
                <w:rFonts w:cs="Calibri"/>
              </w:rPr>
              <w:t>M.SVG.4</w:t>
            </w:r>
          </w:p>
        </w:tc>
        <w:tc>
          <w:tcPr>
            <w:tcBorders>
              <w:top w:color="000000" w:space="0" w:sz="4" w:val="single"/>
              <w:left w:color="000000" w:space="0" w:sz="4" w:val="single"/>
              <w:bottom w:color="000000" w:space="0" w:sz="4" w:val="single"/>
            </w:tcBorders>
            <w:shd w:fill="auto"/>
            <w:tcW w:type="dxa" w:w="4234"/>
            <w:tcMar>
              <w:top w:type="dxa" w:w="0"/>
              <w:left w:type="dxa" w:w="108"/>
              <w:bottom w:type="dxa" w:w="0"/>
              <w:right w:type="dxa" w:w="108"/>
            </w:tcMar>
          </w:tcPr>
          <w:p>
            <w:pPr>
              <w:pStyle w:val="style0"/>
              <w:snapToGrid w:val="false"/>
              <w:spacing w:after="40" w:before="40"/>
            </w:pPr>
            <w:r>
              <w:rPr>
                <w:rFonts w:cs="Calibri" w:eastAsia="Cambria"/>
                <w:lang w:eastAsia="en-US" w:val="en-US"/>
              </w:rPr>
              <w:t xml:space="preserve">Number of confirmed open vulnerabilities which have exceeded the TD </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snapToGrid w:val="false"/>
              <w:spacing w:after="40" w:before="40"/>
            </w:pPr>
            <w:r>
              <w:rPr>
                <w:rFonts w:cs="Calibri" w:eastAsia="Cambria"/>
              </w:rPr>
              <w:t>Number of confirmed vulnerabilities, which have not been fixed and have passed the TD at the time of calculating.</w:t>
            </w:r>
          </w:p>
          <w:p>
            <w:pPr>
              <w:pStyle w:val="style0"/>
              <w:spacing w:after="40" w:before="40"/>
            </w:pPr>
            <w:r>
              <w:rPr>
                <w:bCs/>
                <w:rFonts w:cs="Calibri"/>
                <w:lang w:eastAsia="en-US" w:val="en-US"/>
              </w:rPr>
              <w:t>Current value taken at the end of the reporting month on the last working at 18:00 CE(S)T.</w:t>
            </w:r>
          </w:p>
        </w:tc>
      </w:tr>
      <w:tr>
        <w:trPr>
          <w:cantSplit w:val="off"/>
        </w:trPr>
        <w:tc>
          <w:tcPr>
            <w:tcBorders>
              <w:top w:color="000000" w:space="0" w:sz="4" w:val="single"/>
              <w:left w:color="000000" w:space="0" w:sz="4" w:val="single"/>
              <w:bottom w:color="000000" w:space="0" w:sz="4" w:val="single"/>
            </w:tcBorders>
            <w:shd w:fill="auto"/>
            <w:tcW w:type="dxa" w:w="1276"/>
            <w:tcMar>
              <w:top w:type="dxa" w:w="0"/>
              <w:left w:type="dxa" w:w="108"/>
              <w:bottom w:type="dxa" w:w="0"/>
              <w:right w:type="dxa" w:w="108"/>
            </w:tcMar>
          </w:tcPr>
          <w:p>
            <w:pPr>
              <w:pStyle w:val="style0"/>
              <w:jc w:val="left"/>
              <w:snapToGrid w:val="false"/>
              <w:spacing w:after="40" w:before="40"/>
            </w:pPr>
            <w:r>
              <w:rPr>
                <w:rFonts w:cs="Calibri"/>
              </w:rPr>
              <w:t>M.SVG.5</w:t>
            </w:r>
          </w:p>
        </w:tc>
        <w:tc>
          <w:tcPr>
            <w:tcBorders>
              <w:top w:color="000000" w:space="0" w:sz="4" w:val="single"/>
              <w:left w:color="000000" w:space="0" w:sz="4" w:val="single"/>
              <w:bottom w:color="000000" w:space="0" w:sz="4" w:val="single"/>
            </w:tcBorders>
            <w:shd w:fill="auto"/>
            <w:tcW w:type="dxa" w:w="423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Total number of open vulnerabilities</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snapToGrid w:val="false"/>
              <w:spacing w:after="40" w:before="40"/>
            </w:pPr>
            <w:r>
              <w:rPr>
                <w:bCs/>
                <w:rFonts w:cs="Calibri"/>
                <w:lang w:eastAsia="en-US" w:val="en-US"/>
              </w:rPr>
              <w:t>Current value taken at the end of the reporting month on the last working day at 18:00 CE(S)T.</w:t>
            </w:r>
          </w:p>
        </w:tc>
      </w:tr>
      <w:tr>
        <w:trPr>
          <w:cantSplit w:val="off"/>
        </w:trPr>
        <w:tc>
          <w:tcPr>
            <w:tcBorders>
              <w:top w:color="000000" w:space="0" w:sz="4" w:val="single"/>
              <w:left w:color="000000" w:space="0" w:sz="4" w:val="single"/>
              <w:bottom w:color="000000" w:space="0" w:sz="4" w:val="single"/>
            </w:tcBorders>
            <w:shd w:fill="auto"/>
            <w:tcW w:type="dxa" w:w="1276"/>
            <w:tcMar>
              <w:top w:type="dxa" w:w="0"/>
              <w:left w:type="dxa" w:w="108"/>
              <w:bottom w:type="dxa" w:w="0"/>
              <w:right w:type="dxa" w:w="108"/>
            </w:tcMar>
          </w:tcPr>
          <w:p>
            <w:pPr>
              <w:pStyle w:val="style0"/>
              <w:jc w:val="left"/>
              <w:snapToGrid w:val="false"/>
              <w:spacing w:after="40" w:before="40"/>
            </w:pPr>
            <w:r>
              <w:rPr>
                <w:rFonts w:cs="Calibri"/>
              </w:rPr>
              <w:t>M.SVG.6</w:t>
            </w:r>
          </w:p>
        </w:tc>
        <w:tc>
          <w:tcPr>
            <w:tcBorders>
              <w:top w:color="000000" w:space="0" w:sz="4" w:val="single"/>
              <w:left w:color="000000" w:space="0" w:sz="4" w:val="single"/>
              <w:bottom w:color="000000" w:space="0" w:sz="4" w:val="single"/>
            </w:tcBorders>
            <w:shd w:fill="auto"/>
            <w:tcW w:type="dxa" w:w="423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 xml:space="preserve">Number of requests to </w:t>
            </w:r>
            <w:r>
              <w:rPr>
                <w:bCs/>
                <w:rFonts w:cs="Calibri"/>
                <w:lang w:eastAsia="en-US" w:val="en-US"/>
              </w:rPr>
              <w:t>the Provider</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snapToGrid w:val="false"/>
              <w:spacing w:after="40" w:before="40"/>
            </w:pPr>
            <w:r>
              <w:rPr/>
              <w:t xml:space="preserve">The total number of requests for information and/or participation in investigation of issues to </w:t>
            </w:r>
            <w:r>
              <w:fldChar w:fldCharType="begin"/>
            </w:r>
            <w:r>
              <w:rPr/>
              <w:fldChar w:fldCharType="begin"/>
            </w:r>
            <w:r>
              <w:instrText> DOCPROPERTY "TP_Short_Name"</w:instrText>
            </w:r>
            <w:r>
              <w:fldChar w:fldCharType="separate"/>
            </w:r>
            <w:r>
              <w:t>TSP</w:t>
            </w:r>
            <w:r>
              <w:fldChar w:fldCharType="end"/>
            </w:r>
            <w:r>
              <w:rPr/>
              <w:t xml:space="preserve"> concerning vulnerabilities.</w:t>
            </w:r>
          </w:p>
          <w:p>
            <w:pPr>
              <w:pStyle w:val="style0"/>
              <w:spacing w:after="40" w:before="40"/>
            </w:pPr>
            <w:r>
              <w:rPr>
                <w:bCs/>
                <w:rFonts w:cs="Calibri"/>
                <w:lang w:eastAsia="en-US" w:val="en-US"/>
              </w:rPr>
              <w:t>Aggregated during the reporting month.</w:t>
            </w:r>
          </w:p>
        </w:tc>
      </w:tr>
      <w:tr>
        <w:trPr>
          <w:cantSplit w:val="off"/>
        </w:trPr>
        <w:tc>
          <w:tcPr>
            <w:tcBorders>
              <w:top w:color="000000" w:space="0" w:sz="4" w:val="single"/>
              <w:left w:color="000000" w:space="0" w:sz="4" w:val="single"/>
              <w:bottom w:color="000000" w:space="0" w:sz="4" w:val="single"/>
            </w:tcBorders>
            <w:shd w:fill="auto"/>
            <w:tcW w:type="dxa" w:w="1276"/>
            <w:tcMar>
              <w:top w:type="dxa" w:w="0"/>
              <w:left w:type="dxa" w:w="108"/>
              <w:bottom w:type="dxa" w:w="0"/>
              <w:right w:type="dxa" w:w="108"/>
            </w:tcMar>
          </w:tcPr>
          <w:p>
            <w:pPr>
              <w:pStyle w:val="style0"/>
              <w:jc w:val="left"/>
              <w:snapToGrid w:val="false"/>
              <w:spacing w:after="40" w:before="40"/>
            </w:pPr>
            <w:r>
              <w:rPr>
                <w:rFonts w:cs="Calibri"/>
              </w:rPr>
              <w:t>M.SVG.7</w:t>
            </w:r>
          </w:p>
        </w:tc>
        <w:tc>
          <w:tcPr>
            <w:tcBorders>
              <w:top w:color="000000" w:space="0" w:sz="4" w:val="single"/>
              <w:left w:color="000000" w:space="0" w:sz="4" w:val="single"/>
              <w:bottom w:color="000000" w:space="0" w:sz="4" w:val="single"/>
            </w:tcBorders>
            <w:shd w:fill="auto"/>
            <w:tcW w:type="dxa" w:w="423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Number of contact responses below 2 day target</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snapToGrid w:val="false"/>
              <w:spacing w:after="40" w:before="40"/>
            </w:pPr>
            <w:r>
              <w:rPr>
                <w:bCs/>
                <w:rFonts w:cs="Calibri"/>
                <w:lang w:eastAsia="en-US" w:val="en-US"/>
              </w:rPr>
              <w:t>Each request made by the SVG or associated boards that were not reacted upon within 2 working days are counted.</w:t>
            </w:r>
          </w:p>
          <w:p>
            <w:pPr>
              <w:pStyle w:val="style0"/>
              <w:spacing w:after="40" w:before="40"/>
            </w:pPr>
            <w:r>
              <w:rPr>
                <w:bCs/>
                <w:rFonts w:cs="Calibri"/>
                <w:lang w:eastAsia="en-US" w:val="en-US"/>
              </w:rPr>
              <w:t>Aggregated during the reporting month.</w:t>
            </w:r>
          </w:p>
        </w:tc>
      </w:tr>
      <w:tr>
        <w:trPr>
          <w:cantSplit w:val="off"/>
        </w:trPr>
        <w:tc>
          <w:tcPr>
            <w:tcBorders>
              <w:top w:color="000000" w:space="0" w:sz="4" w:val="single"/>
              <w:left w:color="000000" w:space="0" w:sz="4" w:val="single"/>
              <w:bottom w:color="000000" w:space="0" w:sz="4" w:val="single"/>
            </w:tcBorders>
            <w:shd w:fill="auto"/>
            <w:tcW w:type="dxa" w:w="1276"/>
            <w:tcMar>
              <w:top w:type="dxa" w:w="0"/>
              <w:left w:type="dxa" w:w="108"/>
              <w:bottom w:type="dxa" w:w="0"/>
              <w:right w:type="dxa" w:w="108"/>
            </w:tcMar>
          </w:tcPr>
          <w:p>
            <w:pPr>
              <w:pStyle w:val="style0"/>
              <w:jc w:val="left"/>
              <w:snapToGrid w:val="false"/>
              <w:spacing w:after="40" w:before="40"/>
            </w:pPr>
            <w:r>
              <w:rPr>
                <w:rFonts w:cs="Calibri"/>
              </w:rPr>
              <w:t>M.DMSU.1</w:t>
            </w:r>
          </w:p>
        </w:tc>
        <w:tc>
          <w:tcPr>
            <w:tcBorders>
              <w:top w:color="000000" w:space="0" w:sz="4" w:val="single"/>
              <w:left w:color="000000" w:space="0" w:sz="4" w:val="single"/>
              <w:bottom w:color="000000" w:space="0" w:sz="4" w:val="single"/>
            </w:tcBorders>
            <w:shd w:fill="auto"/>
            <w:tcW w:type="dxa" w:w="423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Number of issues assigned to the Provider</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snapToGrid w:val="false"/>
              <w:spacing w:after="40" w:before="40"/>
            </w:pPr>
            <w:r>
              <w:rPr>
                <w:bCs/>
                <w:rFonts w:cs="Calibri"/>
                <w:lang w:eastAsia="en-US" w:val="en-US"/>
              </w:rPr>
              <w:t>The total numbers of confirmed issues that require the Provider’s effort to produce a new release are counted.</w:t>
            </w:r>
          </w:p>
          <w:p>
            <w:pPr>
              <w:pStyle w:val="style0"/>
              <w:spacing w:after="40" w:before="40"/>
            </w:pPr>
            <w:r>
              <w:rPr>
                <w:bCs/>
                <w:rFonts w:cs="Calibri"/>
                <w:lang w:eastAsia="en-US" w:val="en-US"/>
              </w:rPr>
              <w:t>Aggregated during the reporting month.</w:t>
            </w:r>
          </w:p>
        </w:tc>
      </w:tr>
      <w:tr>
        <w:trPr>
          <w:cantSplit w:val="off"/>
        </w:trPr>
        <w:tc>
          <w:tcPr>
            <w:tcBorders>
              <w:top w:color="000000" w:space="0" w:sz="4" w:val="single"/>
              <w:left w:color="000000" w:space="0" w:sz="4" w:val="single"/>
              <w:bottom w:color="000000" w:space="0" w:sz="4" w:val="single"/>
            </w:tcBorders>
            <w:shd w:fill="auto"/>
            <w:tcW w:type="dxa" w:w="1276"/>
            <w:tcMar>
              <w:top w:type="dxa" w:w="0"/>
              <w:left w:type="dxa" w:w="108"/>
              <w:bottom w:type="dxa" w:w="0"/>
              <w:right w:type="dxa" w:w="108"/>
            </w:tcMar>
          </w:tcPr>
          <w:p>
            <w:pPr>
              <w:pStyle w:val="style0"/>
              <w:jc w:val="left"/>
              <w:snapToGrid w:val="false"/>
              <w:spacing w:after="40" w:before="40"/>
            </w:pPr>
            <w:r>
              <w:rPr>
                <w:rFonts w:cs="Calibri"/>
              </w:rPr>
              <w:t>M.DMSU.2</w:t>
            </w:r>
          </w:p>
        </w:tc>
        <w:tc>
          <w:tcPr>
            <w:tcBorders>
              <w:top w:color="000000" w:space="0" w:sz="4" w:val="single"/>
              <w:left w:color="000000" w:space="0" w:sz="4" w:val="single"/>
              <w:bottom w:color="000000" w:space="0" w:sz="4" w:val="single"/>
            </w:tcBorders>
            <w:shd w:fill="auto"/>
            <w:tcW w:type="dxa" w:w="423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Number of issues with revised ETA</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snapToGrid w:val="false"/>
              <w:spacing w:after="40" w:before="40"/>
            </w:pPr>
            <w:r>
              <w:rPr>
                <w:bCs/>
                <w:rFonts w:cs="Calibri"/>
                <w:lang w:eastAsia="en-US" w:val="en-US"/>
              </w:rPr>
              <w:t xml:space="preserve">The total number of issues for which the Provider changed the ETA are counted. </w:t>
            </w:r>
          </w:p>
          <w:p>
            <w:pPr>
              <w:pStyle w:val="style0"/>
              <w:spacing w:after="40" w:before="40"/>
            </w:pPr>
            <w:r>
              <w:rPr>
                <w:bCs/>
                <w:rFonts w:cs="Calibri"/>
                <w:lang w:eastAsia="en-US" w:val="en-US"/>
              </w:rPr>
              <w:t>Aggregated during the reporting month.</w:t>
            </w:r>
          </w:p>
        </w:tc>
      </w:tr>
      <w:tr>
        <w:trPr>
          <w:cantSplit w:val="off"/>
        </w:trPr>
        <w:tc>
          <w:tcPr>
            <w:tcBorders>
              <w:top w:color="000000" w:space="0" w:sz="4" w:val="single"/>
              <w:left w:color="000000" w:space="0" w:sz="4" w:val="single"/>
              <w:bottom w:color="000000" w:space="0" w:sz="4" w:val="single"/>
            </w:tcBorders>
            <w:shd w:fill="auto"/>
            <w:tcW w:type="dxa" w:w="1276"/>
            <w:tcMar>
              <w:top w:type="dxa" w:w="0"/>
              <w:left w:type="dxa" w:w="108"/>
              <w:bottom w:type="dxa" w:w="0"/>
              <w:right w:type="dxa" w:w="108"/>
            </w:tcMar>
          </w:tcPr>
          <w:p>
            <w:pPr>
              <w:pStyle w:val="style0"/>
              <w:jc w:val="left"/>
              <w:snapToGrid w:val="false"/>
              <w:spacing w:after="40" w:before="40"/>
            </w:pPr>
            <w:r>
              <w:rPr>
                <w:rFonts w:cs="Calibri"/>
              </w:rPr>
              <w:t>M.DMSU.3</w:t>
            </w:r>
          </w:p>
        </w:tc>
        <w:tc>
          <w:tcPr>
            <w:tcBorders>
              <w:top w:color="000000" w:space="0" w:sz="4" w:val="single"/>
              <w:left w:color="000000" w:space="0" w:sz="4" w:val="single"/>
              <w:bottom w:color="000000" w:space="0" w:sz="4" w:val="single"/>
            </w:tcBorders>
            <w:shd w:fill="auto"/>
            <w:tcW w:type="dxa" w:w="423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Number of fixes delivered within ETA</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snapToGrid w:val="false"/>
              <w:spacing w:after="40" w:before="40"/>
            </w:pPr>
            <w:r>
              <w:rPr>
                <w:bCs/>
                <w:rFonts w:cs="Calibri"/>
                <w:lang w:eastAsia="en-US" w:val="en-US"/>
              </w:rPr>
              <w:t xml:space="preserve">All fixes that are delivered within ETA </w:t>
            </w:r>
            <w:r>
              <w:rPr>
                <w:i/>
                <w:bCs/>
                <w:rFonts w:cs="Calibri"/>
                <w:lang w:eastAsia="en-US" w:val="en-US"/>
              </w:rPr>
              <w:t>and</w:t>
            </w:r>
            <w:r>
              <w:rPr>
                <w:bCs/>
                <w:rFonts w:cs="Calibri"/>
                <w:lang w:eastAsia="en-US" w:val="en-US"/>
              </w:rPr>
              <w:t xml:space="preserve"> have passed the SW Rollout process are counted.</w:t>
            </w:r>
          </w:p>
          <w:p>
            <w:pPr>
              <w:pStyle w:val="style0"/>
              <w:spacing w:after="40" w:before="40"/>
            </w:pPr>
            <w:r>
              <w:rPr>
                <w:bCs/>
                <w:rFonts w:cs="Calibri"/>
                <w:lang w:eastAsia="en-US" w:val="en-US"/>
              </w:rPr>
              <w:t>Aggregated during the reporting month.</w:t>
            </w:r>
          </w:p>
        </w:tc>
      </w:tr>
      <w:tr>
        <w:trPr>
          <w:cantSplit w:val="off"/>
        </w:trPr>
        <w:tc>
          <w:tcPr>
            <w:tcBorders>
              <w:top w:color="000000" w:space="0" w:sz="4" w:val="single"/>
              <w:left w:color="000000" w:space="0" w:sz="4" w:val="single"/>
              <w:bottom w:color="000000" w:space="0" w:sz="4" w:val="single"/>
            </w:tcBorders>
            <w:shd w:fill="auto"/>
            <w:tcW w:type="dxa" w:w="1276"/>
            <w:tcMar>
              <w:top w:type="dxa" w:w="0"/>
              <w:left w:type="dxa" w:w="108"/>
              <w:bottom w:type="dxa" w:w="0"/>
              <w:right w:type="dxa" w:w="108"/>
            </w:tcMar>
          </w:tcPr>
          <w:p>
            <w:pPr>
              <w:pStyle w:val="style0"/>
              <w:jc w:val="left"/>
              <w:snapToGrid w:val="false"/>
              <w:spacing w:after="40" w:before="40"/>
            </w:pPr>
            <w:r>
              <w:rPr>
                <w:rFonts w:cs="Calibri"/>
              </w:rPr>
              <w:t>M.DMSU.4</w:t>
            </w:r>
          </w:p>
        </w:tc>
        <w:tc>
          <w:tcPr>
            <w:tcBorders>
              <w:top w:color="000000" w:space="0" w:sz="4" w:val="single"/>
              <w:left w:color="000000" w:space="0" w:sz="4" w:val="single"/>
              <w:bottom w:color="000000" w:space="0" w:sz="4" w:val="single"/>
            </w:tcBorders>
            <w:shd w:fill="auto"/>
            <w:tcW w:type="dxa" w:w="423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Number of fixes delivered within ETA + 1 week</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snapToGrid w:val="false"/>
              <w:spacing w:after="40" w:before="40"/>
            </w:pPr>
            <w:r>
              <w:rPr>
                <w:bCs/>
                <w:rFonts w:cs="Calibri"/>
                <w:lang w:eastAsia="en-US" w:val="en-US"/>
              </w:rPr>
              <w:t xml:space="preserve">All fixes that are delivered within ETA + 1 calendar week </w:t>
            </w:r>
            <w:r>
              <w:rPr>
                <w:i/>
                <w:bCs/>
                <w:rFonts w:cs="Calibri"/>
                <w:lang w:eastAsia="en-US" w:val="en-US"/>
              </w:rPr>
              <w:t>and</w:t>
            </w:r>
            <w:r>
              <w:rPr>
                <w:bCs/>
                <w:rFonts w:cs="Calibri"/>
                <w:lang w:eastAsia="en-US" w:val="en-US"/>
              </w:rPr>
              <w:t xml:space="preserve"> have passed the SW Rollout process are counted.</w:t>
            </w:r>
          </w:p>
          <w:p>
            <w:pPr>
              <w:pStyle w:val="style0"/>
              <w:spacing w:after="40" w:before="40"/>
            </w:pPr>
            <w:r>
              <w:rPr>
                <w:bCs/>
                <w:rFonts w:cs="Calibri"/>
                <w:lang w:eastAsia="en-US" w:val="en-US"/>
              </w:rPr>
              <w:t>Aggregated during the reporting month.</w:t>
            </w:r>
          </w:p>
        </w:tc>
      </w:tr>
      <w:tr>
        <w:trPr>
          <w:cantSplit w:val="off"/>
        </w:trPr>
        <w:tc>
          <w:tcPr>
            <w:tcBorders>
              <w:top w:color="000000" w:space="0" w:sz="4" w:val="single"/>
              <w:left w:color="000000" w:space="0" w:sz="4" w:val="single"/>
              <w:bottom w:color="000000" w:space="0" w:sz="4" w:val="single"/>
            </w:tcBorders>
            <w:shd w:fill="auto"/>
            <w:tcW w:type="dxa" w:w="1276"/>
            <w:tcMar>
              <w:top w:type="dxa" w:w="0"/>
              <w:left w:type="dxa" w:w="108"/>
              <w:bottom w:type="dxa" w:w="0"/>
              <w:right w:type="dxa" w:w="108"/>
            </w:tcMar>
          </w:tcPr>
          <w:p>
            <w:pPr>
              <w:pStyle w:val="style0"/>
              <w:jc w:val="left"/>
              <w:snapToGrid w:val="false"/>
              <w:spacing w:after="40" w:before="40"/>
            </w:pPr>
            <w:r>
              <w:rPr>
                <w:rFonts w:cs="Calibri"/>
              </w:rPr>
              <w:t>M.DMSU.5</w:t>
            </w:r>
          </w:p>
        </w:tc>
        <w:tc>
          <w:tcPr>
            <w:tcBorders>
              <w:top w:color="000000" w:space="0" w:sz="4" w:val="single"/>
              <w:left w:color="000000" w:space="0" w:sz="4" w:val="single"/>
              <w:bottom w:color="000000" w:space="0" w:sz="4" w:val="single"/>
            </w:tcBorders>
            <w:shd w:fill="auto"/>
            <w:tcW w:type="dxa" w:w="423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Number of fixes delivered within ETA + 1 month</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snapToGrid w:val="false"/>
              <w:spacing w:after="40" w:before="40"/>
            </w:pPr>
            <w:r>
              <w:rPr>
                <w:bCs/>
                <w:rFonts w:cs="Calibri"/>
                <w:lang w:eastAsia="en-US" w:val="en-US"/>
              </w:rPr>
              <w:t xml:space="preserve">All fixes that are delivered within ETA (+ 1 calendar month) </w:t>
            </w:r>
            <w:r>
              <w:rPr>
                <w:i/>
                <w:bCs/>
                <w:rFonts w:cs="Calibri"/>
                <w:lang w:eastAsia="en-US" w:val="en-US"/>
              </w:rPr>
              <w:t>and</w:t>
            </w:r>
            <w:r>
              <w:rPr>
                <w:bCs/>
                <w:rFonts w:cs="Calibri"/>
                <w:lang w:eastAsia="en-US" w:val="en-US"/>
              </w:rPr>
              <w:t xml:space="preserve"> have passed the SW Rollout process are counted.</w:t>
            </w:r>
          </w:p>
          <w:p>
            <w:pPr>
              <w:pStyle w:val="style0"/>
              <w:spacing w:after="40" w:before="40"/>
            </w:pPr>
            <w:r>
              <w:rPr>
                <w:bCs/>
                <w:rFonts w:cs="Calibri"/>
                <w:lang w:eastAsia="en-US" w:val="en-US"/>
              </w:rPr>
              <w:t>Aggregated during the reporting month.</w:t>
            </w:r>
          </w:p>
        </w:tc>
      </w:tr>
      <w:tr>
        <w:trPr>
          <w:cantSplit w:val="off"/>
        </w:trPr>
        <w:tc>
          <w:tcPr>
            <w:tcBorders>
              <w:top w:color="000000" w:space="0" w:sz="4" w:val="single"/>
              <w:left w:color="000000" w:space="0" w:sz="4" w:val="single"/>
              <w:bottom w:color="000000" w:space="0" w:sz="4" w:val="single"/>
            </w:tcBorders>
            <w:shd w:fill="auto"/>
            <w:tcW w:type="dxa" w:w="1276"/>
            <w:tcMar>
              <w:top w:type="dxa" w:w="0"/>
              <w:left w:type="dxa" w:w="108"/>
              <w:bottom w:type="dxa" w:w="0"/>
              <w:right w:type="dxa" w:w="108"/>
            </w:tcMar>
          </w:tcPr>
          <w:p>
            <w:pPr>
              <w:pStyle w:val="style0"/>
              <w:jc w:val="left"/>
              <w:snapToGrid w:val="false"/>
              <w:spacing w:after="40" w:before="40"/>
            </w:pPr>
            <w:r>
              <w:rPr>
                <w:rFonts w:cs="Calibri"/>
              </w:rPr>
              <w:t>M.REPO.1</w:t>
            </w:r>
          </w:p>
        </w:tc>
        <w:tc>
          <w:tcPr>
            <w:tcBorders>
              <w:top w:color="000000" w:space="0" w:sz="4" w:val="single"/>
              <w:left w:color="000000" w:space="0" w:sz="4" w:val="single"/>
              <w:bottom w:color="000000" w:space="0" w:sz="4" w:val="single"/>
            </w:tcBorders>
            <w:shd w:fill="auto"/>
            <w:tcW w:type="dxa" w:w="423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Number of releases delivered to EGI</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snapToGrid w:val="false"/>
              <w:spacing w:after="40" w:before="40"/>
            </w:pPr>
            <w:r>
              <w:rPr>
                <w:bCs/>
                <w:rFonts w:cs="Calibri"/>
                <w:lang w:eastAsia="en-US" w:val="en-US"/>
              </w:rPr>
              <w:t>The total number of releases made available to EGI through the SW Rollout process is counted.</w:t>
            </w:r>
          </w:p>
          <w:p>
            <w:pPr>
              <w:pStyle w:val="style0"/>
              <w:spacing w:after="40" w:before="40"/>
            </w:pPr>
            <w:r>
              <w:rPr>
                <w:bCs/>
                <w:rFonts w:cs="Calibri"/>
                <w:lang w:eastAsia="en-US" w:val="en-US"/>
              </w:rPr>
              <w:t>Aggregated during the reporting month.</w:t>
            </w:r>
          </w:p>
        </w:tc>
      </w:tr>
      <w:tr>
        <w:trPr>
          <w:cantSplit w:val="off"/>
        </w:trPr>
        <w:tc>
          <w:tcPr>
            <w:tcBorders>
              <w:top w:color="000000" w:space="0" w:sz="4" w:val="single"/>
              <w:left w:color="000000" w:space="0" w:sz="4" w:val="single"/>
              <w:bottom w:color="000000" w:space="0" w:sz="4" w:val="single"/>
            </w:tcBorders>
            <w:shd w:fill="auto"/>
            <w:tcW w:type="dxa" w:w="1276"/>
            <w:tcMar>
              <w:top w:type="dxa" w:w="0"/>
              <w:left w:type="dxa" w:w="108"/>
              <w:bottom w:type="dxa" w:w="0"/>
              <w:right w:type="dxa" w:w="108"/>
            </w:tcMar>
          </w:tcPr>
          <w:p>
            <w:pPr>
              <w:pStyle w:val="style0"/>
              <w:jc w:val="left"/>
              <w:snapToGrid w:val="false"/>
              <w:spacing w:after="40" w:before="40"/>
            </w:pPr>
            <w:r>
              <w:rPr>
                <w:rFonts w:cs="Calibri"/>
              </w:rPr>
              <w:t>M.REPO.2</w:t>
            </w:r>
          </w:p>
        </w:tc>
        <w:tc>
          <w:tcPr>
            <w:tcBorders>
              <w:top w:color="000000" w:space="0" w:sz="4" w:val="single"/>
              <w:left w:color="000000" w:space="0" w:sz="4" w:val="single"/>
              <w:bottom w:color="000000" w:space="0" w:sz="4" w:val="single"/>
            </w:tcBorders>
            <w:shd w:fill="auto"/>
            <w:tcW w:type="dxa" w:w="423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Number of releases that passed the quality criteria verification.</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snapToGrid w:val="false"/>
              <w:spacing w:after="40" w:before="40"/>
            </w:pPr>
            <w:r>
              <w:rPr>
                <w:bCs/>
                <w:rFonts w:cs="Calibri"/>
                <w:lang w:eastAsia="en-US" w:val="en-US"/>
              </w:rPr>
              <w:t>All releases that passed the quality criteria verification process are counted. Release submissions that result in changes of quality criteria applicable to the pertinent component are not counted in this metric.</w:t>
            </w:r>
          </w:p>
          <w:p>
            <w:pPr>
              <w:pStyle w:val="style0"/>
              <w:spacing w:after="40" w:before="40"/>
            </w:pPr>
            <w:r>
              <w:rPr>
                <w:bCs/>
                <w:rFonts w:cs="Calibri"/>
                <w:lang w:eastAsia="en-US" w:val="en-US"/>
              </w:rPr>
              <w:t>Aggregated during the reporting month.</w:t>
            </w:r>
          </w:p>
        </w:tc>
      </w:tr>
      <w:tr>
        <w:trPr>
          <w:cantSplit w:val="off"/>
        </w:trPr>
        <w:tc>
          <w:tcPr>
            <w:tcBorders>
              <w:top w:color="000000" w:space="0" w:sz="4" w:val="single"/>
              <w:left w:color="000000" w:space="0" w:sz="4" w:val="single"/>
              <w:bottom w:color="000000" w:space="0" w:sz="4" w:val="single"/>
            </w:tcBorders>
            <w:shd w:fill="auto"/>
            <w:tcW w:type="dxa" w:w="1276"/>
            <w:tcMar>
              <w:top w:type="dxa" w:w="0"/>
              <w:left w:type="dxa" w:w="108"/>
              <w:bottom w:type="dxa" w:w="0"/>
              <w:right w:type="dxa" w:w="108"/>
            </w:tcMar>
          </w:tcPr>
          <w:p>
            <w:pPr>
              <w:pStyle w:val="style0"/>
              <w:jc w:val="left"/>
              <w:snapToGrid w:val="false"/>
              <w:spacing w:after="40" w:before="40"/>
            </w:pPr>
            <w:r>
              <w:rPr>
                <w:rFonts w:cs="Calibri"/>
              </w:rPr>
              <w:t>M.REPO.3</w:t>
            </w:r>
          </w:p>
        </w:tc>
        <w:tc>
          <w:tcPr>
            <w:tcBorders>
              <w:top w:color="000000" w:space="0" w:sz="4" w:val="single"/>
              <w:left w:color="000000" w:space="0" w:sz="4" w:val="single"/>
              <w:bottom w:color="000000" w:space="0" w:sz="4" w:val="single"/>
            </w:tcBorders>
            <w:shd w:fill="auto"/>
            <w:tcW w:type="dxa" w:w="423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Number of releases that passed StageRollout verification</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snapToGrid w:val="false"/>
              <w:spacing w:after="40" w:before="40"/>
            </w:pPr>
            <w:r>
              <w:rPr>
                <w:bCs/>
                <w:rFonts w:cs="Calibri"/>
                <w:lang w:eastAsia="en-US" w:val="en-US"/>
              </w:rPr>
              <w:t>All releases that passed the StageRollout phase of the SW rollout process hence are accepted for production use, are counted.</w:t>
            </w:r>
          </w:p>
          <w:p>
            <w:pPr>
              <w:pStyle w:val="style0"/>
              <w:jc w:val="both"/>
              <w:suppressAutoHyphens w:val="true"/>
              <w:spacing w:after="40" w:before="40"/>
            </w:pPr>
            <w:r>
              <w:rPr>
                <w:bCs/>
                <w:rFonts w:cs="Calibri"/>
                <w:lang w:eastAsia="en-US" w:val="en-US"/>
              </w:rPr>
              <w:t>Aggregated during the reporting month.</w:t>
            </w:r>
            <w:r>
              <w:rPr/>
            </w:r>
          </w:p>
        </w:tc>
      </w:tr>
    </w:tbl>
    <w:p>
      <w:pPr>
        <w:pStyle w:val="style0"/>
      </w:pPr>
      <w:r>
        <w:rPr>
          <w:rFonts w:cs="Calibri"/>
        </w:rPr>
      </w:r>
    </w:p>
    <w:p>
      <w:pPr>
        <w:pStyle w:val="style2"/>
        <w:numPr>
          <w:ilvl w:val="1"/>
          <w:numId w:val="1"/>
        </w:numPr>
      </w:pPr>
      <w:bookmarkStart w:id="5" w:name="_Ref150508971"/>
      <w:bookmarkEnd w:id="5"/>
      <w:r>
        <w:rPr>
          <w:rFonts w:cs="Calibri"/>
        </w:rPr>
        <w:t>Objectives</w:t>
      </w:r>
    </w:p>
    <w:p>
      <w:pPr>
        <w:pStyle w:val="style0"/>
      </w:pPr>
      <w:r>
        <w:rPr>
          <w:rFonts w:cs="Calibri"/>
        </w:rPr>
        <w:t>Objectives are decimal numbers with a precision of 2 decimals rounded. In case of any main metric, at the point of collection, has the value 0 (zero) the related objective shall have the value “0.00%”</w:t>
      </w:r>
    </w:p>
    <w:p>
      <w:pPr>
        <w:pStyle w:val="style0"/>
      </w:pPr>
      <w:r>
        <w:rPr>
          <w:rFonts w:cs="Calibri"/>
        </w:rPr>
        <w:t xml:space="preserve">Objectives are calculated using monthly metering of the metrics defined in section </w:t>
      </w:r>
      <w:r>
        <w:fldChar w:fldCharType="begin"/>
      </w:r>
      <w:r>
        <w:rPr>
          <w:rFonts w:cs="Calibri"/>
        </w:rPr>
        <w:fldChar w:fldCharType="begin"/>
      </w:r>
      <w:r>
        <w:instrText> REF _Ref163631777 \n \h </w:instrText>
      </w:r>
      <w:r>
        <w:fldChar w:fldCharType="separate"/>
      </w:r>
      <w:r>
        <w:t>5.2</w:t>
      </w:r>
      <w:r>
        <w:fldChar w:fldCharType="end"/>
      </w:r>
      <w:r>
        <w:rPr>
          <w:rFonts w:cs="Calibri"/>
        </w:rPr>
        <w:t>.</w:t>
      </w:r>
    </w:p>
    <w:p>
      <w:pPr>
        <w:pStyle w:val="style0"/>
      </w:pPr>
      <w:r>
        <w:rPr>
          <w:rFonts w:cs="Calibri"/>
        </w:rPr>
      </w:r>
    </w:p>
    <w:tbl>
      <w:tblPr>
        <w:tblBorders>
          <w:top w:color="000000" w:space="0" w:sz="4" w:val="single"/>
          <w:left w:color="000000" w:space="0" w:sz="4" w:val="single"/>
          <w:bottom w:color="000000" w:space="0" w:sz="4" w:val="single"/>
        </w:tblBorders>
        <w:jc w:val="left"/>
        <w:tblInd w:type="dxa" w:w="-147"/>
      </w:tblPr>
      <w:tblGrid>
        <w:gridCol w:w="1560"/>
        <w:gridCol w:w="4678"/>
        <w:gridCol w:w="8364"/>
        <w:gridCol w:w="9508"/>
      </w:tblGrid>
      <w:tr>
        <w:trPr>
          <w:cantSplit w:val="off"/>
        </w:trPr>
        <w:tc>
          <w:tcPr>
            <w:tcBorders>
              <w:top w:color="000000" w:space="0" w:sz="4" w:val="single"/>
              <w:left w:color="000000" w:space="0" w:sz="4" w:val="single"/>
              <w:bottom w:color="000000" w:space="0" w:sz="4" w:val="single"/>
            </w:tcBorders>
            <w:shd w:fill="auto"/>
            <w:tcW w:type="dxa" w:w="1560"/>
            <w:tcMar>
              <w:top w:type="dxa" w:w="0"/>
              <w:left w:type="dxa" w:w="108"/>
              <w:bottom w:type="dxa" w:w="0"/>
              <w:right w:type="dxa" w:w="108"/>
            </w:tcMar>
          </w:tcPr>
          <w:p>
            <w:pPr>
              <w:pStyle w:val="style0"/>
              <w:jc w:val="left"/>
              <w:snapToGrid w:val="false"/>
              <w:spacing w:after="40" w:before="40"/>
            </w:pPr>
            <w:r>
              <w:rPr>
                <w:b/>
                <w:rFonts w:cs="Calibri"/>
              </w:rPr>
              <w:t>Objective ID</w:t>
            </w:r>
          </w:p>
        </w:tc>
        <w:tc>
          <w:tcPr>
            <w:tcBorders>
              <w:top w:color="000000" w:space="0" w:sz="4" w:val="single"/>
              <w:left w:color="000000" w:space="0" w:sz="4" w:val="single"/>
              <w:bottom w:color="000000" w:space="0" w:sz="4" w:val="single"/>
            </w:tcBorders>
            <w:shd w:fill="auto"/>
            <w:tcW w:type="dxa" w:w="4678"/>
            <w:tcMar>
              <w:top w:type="dxa" w:w="0"/>
              <w:left w:type="dxa" w:w="108"/>
              <w:bottom w:type="dxa" w:w="0"/>
              <w:right w:type="dxa" w:w="108"/>
            </w:tcMar>
          </w:tcPr>
          <w:p>
            <w:pPr>
              <w:pStyle w:val="style0"/>
              <w:snapToGrid w:val="false"/>
              <w:spacing w:after="40" w:before="40"/>
            </w:pPr>
            <w:r>
              <w:rPr>
                <w:b/>
                <w:rFonts w:cs="Calibri"/>
              </w:rPr>
              <w:t xml:space="preserve">Objective </w:t>
            </w:r>
          </w:p>
        </w:tc>
        <w:tc>
          <w:tcPr>
            <w:tcBorders>
              <w:top w:color="000000" w:space="0" w:sz="4" w:val="single"/>
              <w:left w:color="000000" w:space="0" w:sz="4" w:val="single"/>
              <w:bottom w:color="000000" w:space="0" w:sz="4" w:val="single"/>
            </w:tcBorders>
            <w:shd w:fill="auto"/>
            <w:tcW w:type="dxa" w:w="8364"/>
            <w:tcMar>
              <w:top w:type="dxa" w:w="0"/>
              <w:left w:type="dxa" w:w="108"/>
              <w:bottom w:type="dxa" w:w="0"/>
              <w:right w:type="dxa" w:w="108"/>
            </w:tcMar>
          </w:tcPr>
          <w:p>
            <w:pPr>
              <w:pStyle w:val="style0"/>
              <w:jc w:val="left"/>
              <w:snapToGrid w:val="false"/>
              <w:spacing w:after="40" w:before="40"/>
            </w:pPr>
            <w:r>
              <w:rPr>
                <w:b/>
                <w:rFonts w:cs="Calibri"/>
              </w:rPr>
              <w:t>Calculation</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jc w:val="center"/>
              <w:snapToGrid w:val="false"/>
              <w:spacing w:after="40" w:before="40"/>
            </w:pPr>
            <w:r>
              <w:rPr>
                <w:b/>
                <w:rFonts w:cs="Calibri"/>
              </w:rPr>
              <w:t>Target</w:t>
            </w:r>
          </w:p>
        </w:tc>
      </w:tr>
      <w:tr>
        <w:trPr>
          <w:cantSplit w:val="off"/>
        </w:trPr>
        <w:tc>
          <w:tcPr>
            <w:tcBorders>
              <w:top w:color="000000" w:space="0" w:sz="4" w:val="single"/>
              <w:left w:color="000000" w:space="0" w:sz="4" w:val="single"/>
              <w:bottom w:color="000000" w:space="0" w:sz="4" w:val="single"/>
            </w:tcBorders>
            <w:shd w:fill="auto"/>
            <w:tcW w:type="dxa" w:w="1560"/>
            <w:tcMar>
              <w:top w:type="dxa" w:w="0"/>
              <w:left w:type="dxa" w:w="108"/>
              <w:bottom w:type="dxa" w:w="0"/>
              <w:right w:type="dxa" w:w="108"/>
            </w:tcMar>
          </w:tcPr>
          <w:p>
            <w:pPr>
              <w:pStyle w:val="style0"/>
              <w:snapToGrid w:val="false"/>
              <w:spacing w:after="40" w:before="40"/>
            </w:pPr>
            <w:r>
              <w:rPr>
                <w:rFonts w:cs="Calibri"/>
              </w:rPr>
              <w:t>O.SVG.1</w:t>
            </w:r>
          </w:p>
        </w:tc>
        <w:tc>
          <w:tcPr>
            <w:tcBorders>
              <w:top w:color="000000" w:space="0" w:sz="4" w:val="single"/>
              <w:left w:color="000000" w:space="0" w:sz="4" w:val="single"/>
              <w:bottom w:color="000000" w:space="0" w:sz="4" w:val="single"/>
            </w:tcBorders>
            <w:shd w:fill="auto"/>
            <w:tcW w:type="dxa" w:w="4678"/>
            <w:tcMar>
              <w:top w:type="dxa" w:w="0"/>
              <w:left w:type="dxa" w:w="108"/>
              <w:bottom w:type="dxa" w:w="0"/>
              <w:right w:type="dxa" w:w="108"/>
            </w:tcMar>
          </w:tcPr>
          <w:p>
            <w:pPr>
              <w:pStyle w:val="style0"/>
              <w:snapToGrid w:val="false"/>
              <w:spacing w:after="40" w:before="40"/>
            </w:pPr>
            <w:r>
              <w:rPr>
                <w:rFonts w:cs="Calibri" w:eastAsia="Cambria"/>
              </w:rPr>
              <w:t>Proportion of issues fixed within TD</w:t>
            </w:r>
          </w:p>
        </w:tc>
        <w:tc>
          <w:tcPr>
            <w:tcBorders>
              <w:top w:color="000000" w:space="0" w:sz="4" w:val="single"/>
              <w:left w:color="000000" w:space="0" w:sz="4" w:val="single"/>
              <w:bottom w:color="000000" w:space="0" w:sz="4" w:val="single"/>
            </w:tcBorders>
            <w:shd w:fill="auto"/>
            <w:tcW w:type="dxa" w:w="8364"/>
            <w:tcMar>
              <w:top w:type="dxa" w:w="0"/>
              <w:left w:type="dxa" w:w="108"/>
              <w:bottom w:type="dxa" w:w="0"/>
              <w:right w:type="dxa" w:w="108"/>
            </w:tcMar>
          </w:tcPr>
          <w:p>
            <w:pPr>
              <w:pStyle w:val="style0"/>
              <w:snapToGrid w:val="false"/>
              <w:spacing w:after="40" w:before="40"/>
            </w:pPr>
            <w:r>
              <w:rPr>
                <w:rFonts w:cs="Calibri" w:eastAsia="Cambria"/>
              </w:rPr>
              <w:t xml:space="preserve">100 * M.SVG.2 / </w:t>
            </w:r>
          </w:p>
          <w:p>
            <w:pPr>
              <w:pStyle w:val="style0"/>
              <w:spacing w:after="40" w:before="40"/>
            </w:pPr>
            <w:r>
              <w:rPr>
                <w:rFonts w:cs="Calibri" w:eastAsia="Cambria"/>
              </w:rPr>
              <w:t>(M.SVG.2 + M.SVG.3 + M.SVG.4)</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jc w:val="center"/>
              <w:snapToGrid w:val="false"/>
              <w:spacing w:after="40" w:before="40"/>
            </w:pPr>
            <w:ins w:author="Michel Drescher" w:date="2011-04-06T09:15:00Z" w:id="0">
              <w:r>
                <w:rPr>
                  <w:bCs/>
                  <w:rFonts w:cs="Calibri"/>
                  <w:lang w:eastAsia="en-US" w:val="en-US"/>
                </w:rPr>
                <w:t>n/a</w:t>
              </w:r>
            </w:ins>
          </w:p>
        </w:tc>
      </w:tr>
      <w:tr>
        <w:trPr>
          <w:cantSplit w:val="off"/>
        </w:trPr>
        <w:tc>
          <w:tcPr>
            <w:tcBorders>
              <w:top w:color="000000" w:space="0" w:sz="4" w:val="single"/>
              <w:left w:color="000000" w:space="0" w:sz="4" w:val="single"/>
              <w:bottom w:color="000000" w:space="0" w:sz="4" w:val="single"/>
            </w:tcBorders>
            <w:shd w:fill="auto"/>
            <w:tcW w:type="dxa" w:w="1560"/>
            <w:tcMar>
              <w:top w:type="dxa" w:w="0"/>
              <w:left w:type="dxa" w:w="108"/>
              <w:bottom w:type="dxa" w:w="0"/>
              <w:right w:type="dxa" w:w="108"/>
            </w:tcMar>
          </w:tcPr>
          <w:p>
            <w:pPr>
              <w:pStyle w:val="style0"/>
              <w:jc w:val="left"/>
              <w:snapToGrid w:val="false"/>
              <w:spacing w:after="40" w:before="40"/>
            </w:pPr>
            <w:r>
              <w:rPr>
                <w:rFonts w:cs="Calibri"/>
              </w:rPr>
              <w:t>O.SVG.2</w:t>
            </w:r>
          </w:p>
        </w:tc>
        <w:tc>
          <w:tcPr>
            <w:tcBorders>
              <w:top w:color="000000" w:space="0" w:sz="4" w:val="single"/>
              <w:left w:color="000000" w:space="0" w:sz="4" w:val="single"/>
              <w:bottom w:color="000000" w:space="0" w:sz="4" w:val="single"/>
            </w:tcBorders>
            <w:shd w:fill="auto"/>
            <w:tcW w:type="dxa" w:w="4678"/>
            <w:tcMar>
              <w:top w:type="dxa" w:w="0"/>
              <w:left w:type="dxa" w:w="108"/>
              <w:bottom w:type="dxa" w:w="0"/>
              <w:right w:type="dxa" w:w="108"/>
            </w:tcMar>
          </w:tcPr>
          <w:p>
            <w:pPr>
              <w:pStyle w:val="style0"/>
              <w:snapToGrid w:val="false"/>
              <w:spacing w:after="40" w:before="40"/>
            </w:pPr>
            <w:r>
              <w:rPr>
                <w:rFonts w:cs="Calibri" w:eastAsia="Cambria"/>
              </w:rPr>
              <w:t>Proportion of open issues beyond TD</w:t>
            </w:r>
          </w:p>
        </w:tc>
        <w:tc>
          <w:tcPr>
            <w:tcBorders>
              <w:top w:color="000000" w:space="0" w:sz="4" w:val="single"/>
              <w:left w:color="000000" w:space="0" w:sz="4" w:val="single"/>
              <w:bottom w:color="000000" w:space="0" w:sz="4" w:val="single"/>
            </w:tcBorders>
            <w:shd w:fill="auto"/>
            <w:tcW w:type="dxa" w:w="8364"/>
            <w:tcMar>
              <w:top w:type="dxa" w:w="0"/>
              <w:left w:type="dxa" w:w="108"/>
              <w:bottom w:type="dxa" w:w="0"/>
              <w:right w:type="dxa" w:w="108"/>
            </w:tcMar>
          </w:tcPr>
          <w:p>
            <w:pPr>
              <w:pStyle w:val="style0"/>
              <w:snapToGrid w:val="false"/>
              <w:spacing w:after="40" w:before="40"/>
            </w:pPr>
            <w:r>
              <w:rPr>
                <w:rFonts w:cs="Calibri" w:eastAsia="Cambria"/>
              </w:rPr>
              <w:t>M.SVG.4 / M.SVG.5 * 100</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jc w:val="center"/>
              <w:snapToGrid w:val="false"/>
              <w:spacing w:after="40" w:before="40"/>
            </w:pPr>
            <w:ins w:author="Michel Drescher" w:date="2011-04-06T09:15:00Z" w:id="1">
              <w:r>
                <w:rPr>
                  <w:bCs/>
                  <w:rFonts w:cs="Calibri"/>
                  <w:lang w:eastAsia="en-US" w:val="en-US"/>
                </w:rPr>
                <w:t>n/a</w:t>
              </w:r>
            </w:ins>
          </w:p>
        </w:tc>
      </w:tr>
      <w:tr>
        <w:trPr>
          <w:cantSplit w:val="off"/>
        </w:trPr>
        <w:tc>
          <w:tcPr>
            <w:tcBorders>
              <w:top w:color="000000" w:space="0" w:sz="4" w:val="single"/>
              <w:left w:color="000000" w:space="0" w:sz="4" w:val="single"/>
              <w:bottom w:color="000000" w:space="0" w:sz="4" w:val="single"/>
            </w:tcBorders>
            <w:shd w:fill="auto"/>
            <w:tcW w:type="dxa" w:w="1560"/>
            <w:tcMar>
              <w:top w:type="dxa" w:w="0"/>
              <w:left w:type="dxa" w:w="108"/>
              <w:bottom w:type="dxa" w:w="0"/>
              <w:right w:type="dxa" w:w="108"/>
            </w:tcMar>
          </w:tcPr>
          <w:p>
            <w:pPr>
              <w:pStyle w:val="style0"/>
              <w:jc w:val="left"/>
              <w:snapToGrid w:val="false"/>
              <w:spacing w:after="40" w:before="40"/>
            </w:pPr>
            <w:r>
              <w:rPr>
                <w:rFonts w:cs="Calibri"/>
              </w:rPr>
              <w:t>O.SVG.3</w:t>
            </w:r>
          </w:p>
        </w:tc>
        <w:tc>
          <w:tcPr>
            <w:tcBorders>
              <w:top w:color="000000" w:space="0" w:sz="4" w:val="single"/>
              <w:left w:color="000000" w:space="0" w:sz="4" w:val="single"/>
              <w:bottom w:color="000000" w:space="0" w:sz="4" w:val="single"/>
            </w:tcBorders>
            <w:shd w:fill="auto"/>
            <w:tcW w:type="dxa" w:w="4678"/>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Responsiveness of security contacts to vulnerability issues</w:t>
            </w:r>
          </w:p>
        </w:tc>
        <w:tc>
          <w:tcPr>
            <w:tcBorders>
              <w:top w:color="000000" w:space="0" w:sz="4" w:val="single"/>
              <w:left w:color="000000" w:space="0" w:sz="4" w:val="single"/>
              <w:bottom w:color="000000" w:space="0" w:sz="4" w:val="single"/>
            </w:tcBorders>
            <w:shd w:fill="auto"/>
            <w:tcW w:type="dxa" w:w="836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(M.SVG.7 / M.SVG.6) * 100</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jc w:val="center"/>
              <w:snapToGrid w:val="false"/>
              <w:spacing w:after="40" w:before="40"/>
            </w:pPr>
            <w:ins w:author="Michel Drescher" w:date="2011-04-06T09:15:00Z" w:id="2">
              <w:r>
                <w:rPr>
                  <w:bCs/>
                  <w:rFonts w:cs="Calibri"/>
                  <w:lang w:eastAsia="en-US" w:val="en-US"/>
                </w:rPr>
                <w:t>n/a</w:t>
              </w:r>
            </w:ins>
          </w:p>
        </w:tc>
      </w:tr>
      <w:tr>
        <w:trPr>
          <w:cantSplit w:val="off"/>
        </w:trPr>
        <w:tc>
          <w:tcPr>
            <w:tcBorders>
              <w:top w:color="000000" w:space="0" w:sz="4" w:val="single"/>
              <w:left w:color="000000" w:space="0" w:sz="4" w:val="single"/>
              <w:bottom w:color="000000" w:space="0" w:sz="4" w:val="single"/>
            </w:tcBorders>
            <w:shd w:fill="auto"/>
            <w:tcW w:type="dxa" w:w="1560"/>
            <w:tcMar>
              <w:top w:type="dxa" w:w="0"/>
              <w:left w:type="dxa" w:w="108"/>
              <w:bottom w:type="dxa" w:w="0"/>
              <w:right w:type="dxa" w:w="108"/>
            </w:tcMar>
          </w:tcPr>
          <w:p>
            <w:pPr>
              <w:pStyle w:val="style0"/>
              <w:jc w:val="left"/>
              <w:snapToGrid w:val="false"/>
              <w:spacing w:after="40" w:before="40"/>
            </w:pPr>
            <w:r>
              <w:rPr>
                <w:rFonts w:cs="Calibri"/>
              </w:rPr>
              <w:t>O.DMSU.1</w:t>
            </w:r>
          </w:p>
        </w:tc>
        <w:tc>
          <w:tcPr>
            <w:tcBorders>
              <w:top w:color="000000" w:space="0" w:sz="4" w:val="single"/>
              <w:left w:color="000000" w:space="0" w:sz="4" w:val="single"/>
              <w:bottom w:color="000000" w:space="0" w:sz="4" w:val="single"/>
            </w:tcBorders>
            <w:shd w:fill="auto"/>
            <w:tcW w:type="dxa" w:w="4678"/>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Success rate of timely delivery within ETA</w:t>
            </w:r>
          </w:p>
        </w:tc>
        <w:tc>
          <w:tcPr>
            <w:tcBorders>
              <w:top w:color="000000" w:space="0" w:sz="4" w:val="single"/>
              <w:left w:color="000000" w:space="0" w:sz="4" w:val="single"/>
              <w:bottom w:color="000000" w:space="0" w:sz="4" w:val="single"/>
            </w:tcBorders>
            <w:shd w:fill="auto"/>
            <w:tcW w:type="dxa" w:w="836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(M.DMSU.3 / M.DMSU.1) * 100</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jc w:val="center"/>
              <w:snapToGrid w:val="false"/>
              <w:spacing w:after="40" w:before="40"/>
            </w:pPr>
            <w:ins w:author="Michel Drescher" w:date="2011-04-06T09:15:00Z" w:id="3">
              <w:r>
                <w:rPr>
                  <w:bCs/>
                  <w:rFonts w:cs="Calibri"/>
                  <w:lang w:eastAsia="en-US" w:val="en-US"/>
                </w:rPr>
                <w:t>n/a</w:t>
              </w:r>
            </w:ins>
          </w:p>
        </w:tc>
      </w:tr>
      <w:tr>
        <w:trPr>
          <w:cantSplit w:val="off"/>
        </w:trPr>
        <w:tc>
          <w:tcPr>
            <w:tcBorders>
              <w:top w:color="000000" w:space="0" w:sz="4" w:val="single"/>
              <w:left w:color="000000" w:space="0" w:sz="4" w:val="single"/>
              <w:bottom w:color="000000" w:space="0" w:sz="4" w:val="single"/>
            </w:tcBorders>
            <w:shd w:fill="auto"/>
            <w:tcW w:type="dxa" w:w="1560"/>
            <w:tcMar>
              <w:top w:type="dxa" w:w="0"/>
              <w:left w:type="dxa" w:w="108"/>
              <w:bottom w:type="dxa" w:w="0"/>
              <w:right w:type="dxa" w:w="108"/>
            </w:tcMar>
          </w:tcPr>
          <w:p>
            <w:pPr>
              <w:pStyle w:val="style0"/>
              <w:jc w:val="left"/>
              <w:snapToGrid w:val="false"/>
              <w:spacing w:after="40" w:before="40"/>
            </w:pPr>
            <w:r>
              <w:rPr>
                <w:rFonts w:cs="Calibri"/>
              </w:rPr>
              <w:t>O.DMSU.2</w:t>
            </w:r>
          </w:p>
        </w:tc>
        <w:tc>
          <w:tcPr>
            <w:tcBorders>
              <w:top w:color="000000" w:space="0" w:sz="4" w:val="single"/>
              <w:left w:color="000000" w:space="0" w:sz="4" w:val="single"/>
              <w:bottom w:color="000000" w:space="0" w:sz="4" w:val="single"/>
            </w:tcBorders>
            <w:shd w:fill="auto"/>
            <w:tcW w:type="dxa" w:w="4678"/>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Success rate of timely delivery within ETA + 1 week</w:t>
            </w:r>
          </w:p>
        </w:tc>
        <w:tc>
          <w:tcPr>
            <w:tcBorders>
              <w:top w:color="000000" w:space="0" w:sz="4" w:val="single"/>
              <w:left w:color="000000" w:space="0" w:sz="4" w:val="single"/>
              <w:bottom w:color="000000" w:space="0" w:sz="4" w:val="single"/>
            </w:tcBorders>
            <w:shd w:fill="auto"/>
            <w:tcW w:type="dxa" w:w="836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(M.DMSU.4 / M.DMSU.1) * 100</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jc w:val="center"/>
              <w:snapToGrid w:val="false"/>
              <w:spacing w:after="40" w:before="40"/>
            </w:pPr>
            <w:ins w:author="Michel Drescher" w:date="2011-04-06T09:15:00Z" w:id="4">
              <w:r>
                <w:rPr>
                  <w:bCs/>
                  <w:rFonts w:cs="Calibri"/>
                  <w:lang w:eastAsia="en-US" w:val="en-US"/>
                </w:rPr>
                <w:t>n/a</w:t>
              </w:r>
            </w:ins>
          </w:p>
        </w:tc>
      </w:tr>
      <w:tr>
        <w:trPr>
          <w:cantSplit w:val="off"/>
        </w:trPr>
        <w:tc>
          <w:tcPr>
            <w:tcBorders>
              <w:top w:color="000000" w:space="0" w:sz="4" w:val="single"/>
              <w:left w:color="000000" w:space="0" w:sz="4" w:val="single"/>
              <w:bottom w:color="000000" w:space="0" w:sz="4" w:val="single"/>
            </w:tcBorders>
            <w:shd w:fill="auto"/>
            <w:tcW w:type="dxa" w:w="1560"/>
            <w:tcMar>
              <w:top w:type="dxa" w:w="0"/>
              <w:left w:type="dxa" w:w="108"/>
              <w:bottom w:type="dxa" w:w="0"/>
              <w:right w:type="dxa" w:w="108"/>
            </w:tcMar>
          </w:tcPr>
          <w:p>
            <w:pPr>
              <w:pStyle w:val="style0"/>
              <w:jc w:val="left"/>
              <w:snapToGrid w:val="false"/>
              <w:spacing w:after="40" w:before="40"/>
            </w:pPr>
            <w:r>
              <w:rPr>
                <w:rFonts w:cs="Calibri"/>
              </w:rPr>
              <w:t>O.DMSU.3</w:t>
            </w:r>
          </w:p>
        </w:tc>
        <w:tc>
          <w:tcPr>
            <w:tcBorders>
              <w:top w:color="000000" w:space="0" w:sz="4" w:val="single"/>
              <w:left w:color="000000" w:space="0" w:sz="4" w:val="single"/>
              <w:bottom w:color="000000" w:space="0" w:sz="4" w:val="single"/>
            </w:tcBorders>
            <w:shd w:fill="auto"/>
            <w:tcW w:type="dxa" w:w="4678"/>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Success rate of timely delivery within ETA + 1 month</w:t>
            </w:r>
          </w:p>
        </w:tc>
        <w:tc>
          <w:tcPr>
            <w:tcBorders>
              <w:top w:color="000000" w:space="0" w:sz="4" w:val="single"/>
              <w:left w:color="000000" w:space="0" w:sz="4" w:val="single"/>
              <w:bottom w:color="000000" w:space="0" w:sz="4" w:val="single"/>
            </w:tcBorders>
            <w:shd w:fill="auto"/>
            <w:tcW w:type="dxa" w:w="836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(M.DMSU.5 / M.DMSU.1) * 100</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jc w:val="center"/>
              <w:snapToGrid w:val="false"/>
              <w:spacing w:after="40" w:before="40"/>
            </w:pPr>
            <w:ins w:author="Michel Drescher" w:date="2011-04-06T09:15:00Z" w:id="5">
              <w:r>
                <w:rPr>
                  <w:bCs/>
                  <w:rFonts w:cs="Calibri"/>
                  <w:lang w:eastAsia="en-US" w:val="en-US"/>
                </w:rPr>
                <w:t>n/a</w:t>
              </w:r>
            </w:ins>
          </w:p>
        </w:tc>
      </w:tr>
      <w:tr>
        <w:trPr>
          <w:cantSplit w:val="off"/>
        </w:trPr>
        <w:tc>
          <w:tcPr>
            <w:tcBorders>
              <w:top w:color="000000" w:space="0" w:sz="4" w:val="single"/>
              <w:left w:color="000000" w:space="0" w:sz="4" w:val="single"/>
              <w:bottom w:color="000000" w:space="0" w:sz="4" w:val="single"/>
            </w:tcBorders>
            <w:shd w:fill="auto"/>
            <w:tcW w:type="dxa" w:w="1560"/>
            <w:tcMar>
              <w:top w:type="dxa" w:w="0"/>
              <w:left w:type="dxa" w:w="108"/>
              <w:bottom w:type="dxa" w:w="0"/>
              <w:right w:type="dxa" w:w="108"/>
            </w:tcMar>
          </w:tcPr>
          <w:p>
            <w:pPr>
              <w:pStyle w:val="style0"/>
              <w:jc w:val="left"/>
              <w:snapToGrid w:val="false"/>
              <w:spacing w:after="40" w:before="40"/>
            </w:pPr>
            <w:r>
              <w:rPr>
                <w:rFonts w:cs="Calibri"/>
              </w:rPr>
              <w:t>O.REPO.1</w:t>
            </w:r>
          </w:p>
        </w:tc>
        <w:tc>
          <w:tcPr>
            <w:tcBorders>
              <w:top w:color="000000" w:space="0" w:sz="4" w:val="single"/>
              <w:left w:color="000000" w:space="0" w:sz="4" w:val="single"/>
              <w:bottom w:color="000000" w:space="0" w:sz="4" w:val="single"/>
            </w:tcBorders>
            <w:shd w:fill="auto"/>
            <w:tcW w:type="dxa" w:w="4678"/>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 xml:space="preserve">Formal quality of component releases </w:t>
            </w:r>
          </w:p>
        </w:tc>
        <w:tc>
          <w:tcPr>
            <w:tcBorders>
              <w:top w:color="000000" w:space="0" w:sz="4" w:val="single"/>
              <w:left w:color="000000" w:space="0" w:sz="4" w:val="single"/>
              <w:bottom w:color="000000" w:space="0" w:sz="4" w:val="single"/>
            </w:tcBorders>
            <w:shd w:fill="auto"/>
            <w:tcW w:type="dxa" w:w="836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(M.REPO.2 / M.REPO.1) * 100</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jc w:val="center"/>
              <w:snapToGrid w:val="false"/>
              <w:spacing w:after="40" w:before="40"/>
            </w:pPr>
            <w:ins w:author="Michel Drescher" w:date="2011-04-06T09:15:00Z" w:id="6">
              <w:r>
                <w:rPr>
                  <w:bCs/>
                  <w:rFonts w:cs="Calibri"/>
                  <w:lang w:eastAsia="en-US" w:val="en-US"/>
                </w:rPr>
                <w:t>n/a</w:t>
              </w:r>
            </w:ins>
          </w:p>
        </w:tc>
      </w:tr>
      <w:tr>
        <w:trPr>
          <w:cantSplit w:val="off"/>
        </w:trPr>
        <w:tc>
          <w:tcPr>
            <w:tcBorders>
              <w:top w:color="000000" w:space="0" w:sz="4" w:val="single"/>
              <w:left w:color="000000" w:space="0" w:sz="4" w:val="single"/>
              <w:bottom w:color="000000" w:space="0" w:sz="4" w:val="single"/>
            </w:tcBorders>
            <w:shd w:fill="auto"/>
            <w:tcW w:type="dxa" w:w="1560"/>
            <w:tcMar>
              <w:top w:type="dxa" w:w="0"/>
              <w:left w:type="dxa" w:w="108"/>
              <w:bottom w:type="dxa" w:w="0"/>
              <w:right w:type="dxa" w:w="108"/>
            </w:tcMar>
          </w:tcPr>
          <w:p>
            <w:pPr>
              <w:pStyle w:val="style0"/>
              <w:jc w:val="left"/>
              <w:snapToGrid w:val="false"/>
              <w:spacing w:after="40" w:before="40"/>
            </w:pPr>
            <w:r>
              <w:rPr>
                <w:rFonts w:cs="Calibri"/>
              </w:rPr>
              <w:t>O.REPO.2</w:t>
            </w:r>
          </w:p>
        </w:tc>
        <w:tc>
          <w:tcPr>
            <w:tcBorders>
              <w:top w:color="000000" w:space="0" w:sz="4" w:val="single"/>
              <w:left w:color="000000" w:space="0" w:sz="4" w:val="single"/>
              <w:bottom w:color="000000" w:space="0" w:sz="4" w:val="single"/>
            </w:tcBorders>
            <w:shd w:fill="auto"/>
            <w:tcW w:type="dxa" w:w="4678"/>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Functional quality of component releases</w:t>
            </w:r>
          </w:p>
        </w:tc>
        <w:tc>
          <w:tcPr>
            <w:tcBorders>
              <w:top w:color="000000" w:space="0" w:sz="4" w:val="single"/>
              <w:left w:color="000000" w:space="0" w:sz="4" w:val="single"/>
              <w:bottom w:color="000000" w:space="0" w:sz="4" w:val="single"/>
            </w:tcBorders>
            <w:shd w:fill="auto"/>
            <w:tcW w:type="dxa" w:w="8364"/>
            <w:tcMar>
              <w:top w:type="dxa" w:w="0"/>
              <w:left w:type="dxa" w:w="108"/>
              <w:bottom w:type="dxa" w:w="0"/>
              <w:right w:type="dxa" w:w="108"/>
            </w:tcMar>
          </w:tcPr>
          <w:p>
            <w:pPr>
              <w:pStyle w:val="style0"/>
              <w:jc w:val="left"/>
              <w:suppressAutoHyphens w:val="false"/>
              <w:snapToGrid w:val="false"/>
              <w:spacing w:after="0" w:before="0"/>
            </w:pPr>
            <w:r>
              <w:rPr>
                <w:bCs/>
                <w:rFonts w:cs="Calibri"/>
                <w:lang w:eastAsia="en-US" w:val="en-US"/>
              </w:rPr>
              <w:t>(M.REPO.3 / M.REPO.1) * 100</w:t>
            </w:r>
          </w:p>
        </w:tc>
        <w:tc>
          <w:tcPr>
            <w:tcBorders>
              <w:top w:color="000000" w:space="0" w:sz="4" w:val="single"/>
              <w:left w:color="000000" w:space="0" w:sz="4" w:val="single"/>
              <w:bottom w:color="000000" w:space="0" w:sz="4" w:val="single"/>
              <w:right w:color="000000" w:space="0" w:sz="4" w:val="single"/>
            </w:tcBorders>
            <w:shd w:fill="auto"/>
            <w:tcW w:type="dxa" w:w="9508"/>
            <w:tcMar>
              <w:top w:type="dxa" w:w="0"/>
              <w:left w:type="dxa" w:w="108"/>
              <w:bottom w:type="dxa" w:w="0"/>
              <w:right w:type="dxa" w:w="108"/>
            </w:tcMar>
          </w:tcPr>
          <w:p>
            <w:pPr>
              <w:pStyle w:val="style0"/>
              <w:jc w:val="center"/>
              <w:snapToGrid w:val="false"/>
              <w:spacing w:after="40" w:before="40"/>
            </w:pPr>
            <w:ins w:author="Michel Drescher" w:date="2011-04-06T09:15:00Z" w:id="7">
              <w:r>
                <w:rPr>
                  <w:bCs/>
                  <w:rFonts w:cs="Calibri"/>
                  <w:lang w:eastAsia="en-US" w:val="en-US"/>
                </w:rPr>
                <w:t>n/a</w:t>
              </w:r>
            </w:ins>
          </w:p>
        </w:tc>
      </w:tr>
    </w:tbl>
    <w:p>
      <w:pPr>
        <w:pStyle w:val="style0"/>
      </w:pPr>
      <w:r>
        <w:rPr>
          <w:rFonts w:cs="Calibri"/>
        </w:rPr>
      </w:r>
    </w:p>
    <w:p>
      <w:pPr>
        <w:pStyle w:val="style0"/>
      </w:pPr>
      <w:r>
        <w:rPr>
          <w:rFonts w:cs="Calibri"/>
        </w:rPr>
        <w:t xml:space="preserve">Due to the expected small number of software Products contributed by TSP a sensible relation-based metering of objective targets is not possible. Instead, TSP and EGI agree that objectives undergo quarterly review collecting input across EGI management bodies and activities (SVG, RAT, DMSU, TCB, etc.) and a formal overall ratification that collected metrics are within reason. </w:t>
      </w:r>
    </w:p>
    <w:p>
      <w:pPr>
        <w:pStyle w:val="style0"/>
      </w:pPr>
      <w:r>
        <w:rPr>
          <w:rFonts w:cs="Calibri"/>
        </w:rPr>
        <w:t>The performance of the Provider in said activities will be individually reviewed and assessed on the following scale:</w:t>
      </w:r>
    </w:p>
    <w:p>
      <w:pPr>
        <w:pStyle w:val="style0"/>
        <w:numPr>
          <w:ilvl w:val="0"/>
          <w:numId w:val="9"/>
        </w:numPr>
      </w:pPr>
      <w:r>
        <w:rPr>
          <w:rFonts w:cs="Calibri"/>
        </w:rPr>
        <w:t>Performance above expectations</w:t>
      </w:r>
    </w:p>
    <w:p>
      <w:pPr>
        <w:pStyle w:val="style0"/>
        <w:numPr>
          <w:ilvl w:val="0"/>
          <w:numId w:val="9"/>
        </w:numPr>
      </w:pPr>
      <w:r>
        <w:rPr>
          <w:rFonts w:cs="Calibri"/>
        </w:rPr>
        <w:t>Performance as expected</w:t>
      </w:r>
    </w:p>
    <w:p>
      <w:pPr>
        <w:pStyle w:val="style0"/>
        <w:numPr>
          <w:ilvl w:val="0"/>
          <w:numId w:val="9"/>
        </w:numPr>
      </w:pPr>
      <w:r>
        <w:rPr>
          <w:rFonts w:cs="Calibri"/>
        </w:rPr>
        <w:t>Performance below expectation</w:t>
      </w:r>
    </w:p>
    <w:p>
      <w:pPr>
        <w:pStyle w:val="style0"/>
      </w:pPr>
      <w:r>
        <w:rPr>
          <w:rFonts w:cs="Calibri"/>
        </w:rPr>
        <w:t xml:space="preserve">The review will include assessment of the past period, and expectations for the subsequent period. </w:t>
      </w:r>
    </w:p>
    <w:p>
      <w:pPr>
        <w:pStyle w:val="style0"/>
      </w:pPr>
      <w:r>
        <w:rPr>
          <w:rFonts w:cs="Calibri"/>
        </w:rPr>
        <w:t xml:space="preserve"> </w:t>
      </w:r>
    </w:p>
    <w:p>
      <w:pPr>
        <w:pStyle w:val="style1"/>
        <w:numPr>
          <w:ilvl w:val="0"/>
          <w:numId w:val="1"/>
        </w:numPr>
        <w:ind w:hanging="431" w:left="431" w:right="0"/>
      </w:pPr>
      <w:bookmarkStart w:id="6" w:name="_Ref148169527"/>
      <w:bookmarkEnd w:id="6"/>
      <w:r>
        <w:rPr>
          <w:rFonts w:cs="Calibri"/>
        </w:rPr>
        <w:t>Problem management &amp; Remedy</w:t>
      </w:r>
    </w:p>
    <w:p>
      <w:pPr>
        <w:pStyle w:val="style3"/>
        <w:numPr>
          <w:ilvl w:val="2"/>
          <w:numId w:val="1"/>
        </w:numPr>
      </w:pPr>
      <w:r>
        <w:rPr>
          <w:rFonts w:cs="Calibri"/>
        </w:rPr>
        <w:t>Agreement provisioning</w:t>
      </w:r>
    </w:p>
    <w:p>
      <w:pPr>
        <w:pStyle w:val="style0"/>
      </w:pPr>
      <w:r>
        <w:rPr>
          <w:rFonts w:cs="Calibri"/>
        </w:rPr>
        <w:t>Any failures during the provisioning of the Agreement itself must be reported to the EGI CTO (</w:t>
      </w:r>
      <w:hyperlink r:id="rId6">
        <w:r>
          <w:rPr>
            <w:rStyle w:val="style52"/>
            <w:rStyle w:val="style52"/>
            <w:rFonts w:cs="Calibri"/>
          </w:rPr>
          <w:t>cto@egi.eu</w:t>
        </w:r>
      </w:hyperlink>
      <w:r>
        <w:rPr>
          <w:rFonts w:cs="Calibri"/>
        </w:rPr>
        <w:t>) and the Provider’s contact person appointed for provisioning the Agreement.</w:t>
      </w:r>
    </w:p>
    <w:p>
      <w:pPr>
        <w:pStyle w:val="style0"/>
      </w:pPr>
      <w:r>
        <w:rPr>
          <w:rFonts w:cs="Calibri"/>
        </w:rPr>
      </w:r>
    </w:p>
    <w:p>
      <w:pPr>
        <w:pStyle w:val="style0"/>
      </w:pPr>
      <w:r>
        <w:rPr>
          <w:rFonts w:cs="Calibri"/>
        </w:rPr>
        <w:t>Likewise, any perceived failure of the SLA document itself must be reported to the parties signing this Agreement.</w:t>
      </w:r>
    </w:p>
    <w:p>
      <w:pPr>
        <w:pStyle w:val="style3"/>
        <w:numPr>
          <w:ilvl w:val="2"/>
          <w:numId w:val="1"/>
        </w:numPr>
      </w:pPr>
      <w:r>
        <w:rPr>
          <w:rFonts w:cs="Calibri"/>
        </w:rPr>
        <w:t>Escalation</w:t>
      </w:r>
    </w:p>
    <w:p>
      <w:pPr>
        <w:pStyle w:val="style0"/>
      </w:pPr>
      <w:r>
        <w:rPr>
          <w:rFonts w:cs="Calibri"/>
        </w:rPr>
        <w:t>EGI and the Provider agree in a practical and benevolent approach in resolving any disputes or disagreements over any operational aspect of this agreement, or any process included herein or referenced externally.</w:t>
      </w:r>
    </w:p>
    <w:p>
      <w:pPr>
        <w:pStyle w:val="style0"/>
      </w:pPr>
      <w:r>
        <w:rPr>
          <w:rFonts w:cs="Calibri"/>
        </w:rPr>
      </w:r>
    </w:p>
    <w:p>
      <w:pPr>
        <w:pStyle w:val="style0"/>
      </w:pPr>
      <w:r>
        <w:rPr>
          <w:rFonts w:cs="Calibri"/>
        </w:rPr>
        <w:t>Any reasonable and feasible attempt should be undertaken to resolve disagreements and disputes in the relevant activities on the operational day-to-day level (e.g. DMSU, RAT).</w:t>
      </w:r>
    </w:p>
    <w:p>
      <w:pPr>
        <w:pStyle w:val="style0"/>
      </w:pPr>
      <w:r>
        <w:rPr>
          <w:rFonts w:cs="Calibri"/>
        </w:rPr>
      </w:r>
    </w:p>
    <w:p>
      <w:pPr>
        <w:pStyle w:val="style0"/>
      </w:pPr>
      <w:r>
        <w:rPr>
          <w:rFonts w:cs="Calibri"/>
        </w:rPr>
        <w:t>Issues that remain unresolved shall be brought to the attention of the TCB within reasonable time. The TCB then shall attempt to resolve the issue through common communication means as described in the TCB Terms of Reference [</w:t>
      </w:r>
      <w:r>
        <w:fldChar w:fldCharType="begin"/>
      </w:r>
      <w:r>
        <w:rPr>
          <w:rFonts w:cs="Calibri"/>
        </w:rPr>
        <w:fldChar w:fldCharType="begin"/>
      </w:r>
      <w:r>
        <w:instrText> REF REF_TCB_TOR \h </w:instrText>
      </w:r>
      <w:r>
        <w:fldChar w:fldCharType="separate"/>
      </w:r>
      <w:r>
        <w:t>Error: Reference source not found</w:t>
      </w:r>
      <w:r>
        <w:fldChar w:fldCharType="end"/>
      </w:r>
      <w:r>
        <w:rPr>
          <w:rFonts w:cs="Calibri"/>
        </w:rPr>
        <w:t>]. Any issue discussed at the TCB will be handled openly and indiscriminately.</w:t>
      </w:r>
    </w:p>
    <w:p>
      <w:pPr>
        <w:pStyle w:val="style0"/>
      </w:pPr>
      <w:r>
        <w:rPr>
          <w:rFonts w:cs="Calibri"/>
        </w:rPr>
      </w:r>
    </w:p>
    <w:p>
      <w:pPr>
        <w:pStyle w:val="style0"/>
      </w:pPr>
      <w:r>
        <w:rPr>
          <w:rFonts w:cs="Calibri"/>
        </w:rPr>
        <w:t>Further escalation if required, must be directed to the EGI Director and appointed overall managerial contact of the Provider.</w:t>
      </w:r>
    </w:p>
    <w:p>
      <w:pPr>
        <w:pStyle w:val="style0"/>
      </w:pPr>
      <w:r>
        <w:rPr>
          <w:rFonts w:cs="Calibri"/>
        </w:rPr>
      </w:r>
    </w:p>
    <w:p>
      <w:pPr>
        <w:pStyle w:val="style0"/>
      </w:pPr>
      <w:r>
        <w:rPr>
          <w:rFonts w:cs="Calibri"/>
        </w:rPr>
        <w:t xml:space="preserve">If a resolution and consensus cannot be reached at this level, escalation may be directed to the EGI Executive Board. The EGI EB is the last instance that may reach a resolution to an escalated dispute. In case negotiations at this level fail to produce a resolution to the dispute, either party of this Agreement may initiate an extraordinarily, yet orderly, termination of the agreement and Memorandum of Understanding of the signed parties. The process of an orderly termination of the agreement is defined in section </w:t>
      </w:r>
      <w:r>
        <w:fldChar w:fldCharType="begin"/>
      </w:r>
      <w:r>
        <w:rPr>
          <w:rFonts w:cs="Calibri"/>
        </w:rPr>
        <w:fldChar w:fldCharType="begin"/>
      </w:r>
      <w:r>
        <w:instrText> REF _Ref148505728 \n \h </w:instrText>
      </w:r>
      <w:r>
        <w:fldChar w:fldCharType="separate"/>
      </w:r>
      <w:r>
        <w:t>8</w:t>
      </w:r>
      <w:r>
        <w:fldChar w:fldCharType="end"/>
      </w:r>
      <w:r>
        <w:rPr>
          <w:rFonts w:cs="Calibri"/>
        </w:rPr>
        <w:t>.</w:t>
      </w:r>
    </w:p>
    <w:p>
      <w:pPr>
        <w:pStyle w:val="style1"/>
        <w:numPr>
          <w:ilvl w:val="0"/>
          <w:numId w:val="1"/>
        </w:numPr>
        <w:ind w:hanging="431" w:left="431" w:right="0"/>
      </w:pPr>
      <w:r>
        <w:rPr>
          <w:rFonts w:cs="Calibri"/>
        </w:rPr>
        <w:t>EGI duties</w:t>
      </w:r>
    </w:p>
    <w:p>
      <w:pPr>
        <w:pStyle w:val="style0"/>
      </w:pPr>
      <w:r>
        <w:rPr>
          <w:rFonts w:cs="Calibri"/>
        </w:rPr>
        <w:t>To support the Provider in fulfilling the duties described above, EGI agrees to the following.</w:t>
      </w:r>
    </w:p>
    <w:p>
      <w:pPr>
        <w:pStyle w:val="style0"/>
      </w:pPr>
      <w:r>
        <w:rPr>
          <w:shd w:fill="FFFF00"/>
          <w:rFonts w:cs="Calibri"/>
        </w:rPr>
      </w:r>
    </w:p>
    <w:p>
      <w:pPr>
        <w:pStyle w:val="style0"/>
      </w:pPr>
      <w:r>
        <w:rPr>
          <w:rFonts w:cs="Calibri"/>
        </w:rPr>
        <w:t>EGI will communicate requirements and use cases collected from its end user and operations communities to the Provider through the Technology Coordination Board. These prioritised requirements may span new or existing features related to the maintained software components, and are communicated publicly and indiscriminately to any technology provider partaking in the TCB.</w:t>
      </w:r>
    </w:p>
    <w:p>
      <w:pPr>
        <w:pStyle w:val="style0"/>
      </w:pPr>
      <w:r>
        <w:rPr>
          <w:rFonts w:cs="Calibri"/>
        </w:rPr>
      </w:r>
    </w:p>
    <w:p>
      <w:pPr>
        <w:pStyle w:val="style0"/>
      </w:pPr>
      <w:r>
        <w:rPr>
          <w:rFonts w:cs="Calibri"/>
        </w:rPr>
        <w:t>EGI will define and publish the environment (or environments) that the maintained software components are required to work in.</w:t>
      </w:r>
    </w:p>
    <w:p>
      <w:pPr>
        <w:pStyle w:val="style0"/>
      </w:pPr>
      <w:r>
        <w:rPr>
          <w:rFonts w:cs="Calibri"/>
        </w:rPr>
      </w:r>
    </w:p>
    <w:p>
      <w:pPr>
        <w:pStyle w:val="style0"/>
      </w:pPr>
      <w:r>
        <w:rPr>
          <w:rFonts w:cs="Calibri"/>
        </w:rPr>
        <w:t>EGI will provide generic acceptance criteria related to all software components contributed to EGI.</w:t>
      </w:r>
    </w:p>
    <w:p>
      <w:pPr>
        <w:pStyle w:val="style0"/>
      </w:pPr>
      <w:r>
        <w:rPr>
          <w:rFonts w:cs="Calibri"/>
        </w:rPr>
      </w:r>
    </w:p>
    <w:p>
      <w:pPr>
        <w:pStyle w:val="style0"/>
      </w:pPr>
      <w:r>
        <w:rPr>
          <w:rFonts w:cs="Calibri"/>
        </w:rPr>
        <w:t>EGI will provide specific acceptance criteria related to all software components maintained by the Provider.</w:t>
      </w:r>
    </w:p>
    <w:p>
      <w:pPr>
        <w:pStyle w:val="style0"/>
      </w:pPr>
      <w:r>
        <w:rPr>
          <w:rFonts w:cs="Calibri"/>
        </w:rPr>
      </w:r>
    </w:p>
    <w:p>
      <w:pPr>
        <w:pStyle w:val="style0"/>
      </w:pPr>
      <w:r>
        <w:rPr>
          <w:rFonts w:cs="Calibri"/>
        </w:rPr>
        <w:t>EGI will inform the Provider of issues reported to EGI related to the maintained software components in use on EGI’s production infrastructure.</w:t>
      </w:r>
    </w:p>
    <w:p>
      <w:pPr>
        <w:pStyle w:val="style0"/>
      </w:pPr>
      <w:r>
        <w:rPr>
          <w:rFonts w:cs="Calibri"/>
        </w:rPr>
      </w:r>
    </w:p>
    <w:p>
      <w:pPr>
        <w:pStyle w:val="style0"/>
      </w:pPr>
      <w:r>
        <w:rPr>
          <w:rFonts w:cs="Calibri"/>
        </w:rPr>
        <w:t>EGI will include the Provider in the triaging of the issues mentioned above through the appointed DMSU.</w:t>
      </w:r>
    </w:p>
    <w:p>
      <w:pPr>
        <w:pStyle w:val="style0"/>
      </w:pPr>
      <w:r>
        <w:rPr>
          <w:rFonts w:cs="Calibri"/>
        </w:rPr>
      </w:r>
    </w:p>
    <w:p>
      <w:pPr>
        <w:pStyle w:val="style0"/>
      </w:pPr>
      <w:r>
        <w:rPr>
          <w:rFonts w:cs="Calibri"/>
        </w:rPr>
        <w:t>EGI will provide access to boards, process and knowledge of EGI’s SVG to the Provider in order to develop and contribute corrections necessary to the maintained software components.</w:t>
      </w:r>
    </w:p>
    <w:p>
      <w:pPr>
        <w:pStyle w:val="style0"/>
      </w:pPr>
      <w:r>
        <w:rPr>
          <w:rFonts w:cs="Calibri"/>
        </w:rPr>
      </w:r>
    </w:p>
    <w:p>
      <w:pPr>
        <w:pStyle w:val="style0"/>
      </w:pPr>
      <w:r>
        <w:rPr>
          <w:rFonts w:cs="Calibri"/>
        </w:rPr>
        <w:t>EGI will provide contact points for issue management, vulnerability management and general roadmap and requirements issues. The respective personnel will respond within 2 working days to issues raised by the Provider.</w:t>
      </w:r>
    </w:p>
    <w:p>
      <w:pPr>
        <w:pStyle w:val="style0"/>
      </w:pPr>
      <w:r>
        <w:rPr>
          <w:rFonts w:cs="Calibri"/>
        </w:rPr>
      </w:r>
    </w:p>
    <w:p>
      <w:pPr>
        <w:pStyle w:val="style0"/>
      </w:pPr>
      <w:ins w:author="Michel Drescher" w:date="2011-04-05T19:28:00Z" w:id="8">
        <w:r>
          <w:rPr/>
          <w:t>EGI will use the Provider's issue and vulnerability management system, where appropriate, to communicate about any issues vulnerabilities.</w:t>
        </w:r>
      </w:ins>
      <w:r>
        <w:rPr/>
      </w:r>
    </w:p>
    <w:p>
      <w:pPr>
        <w:pStyle w:val="style0"/>
      </w:pPr>
      <w:ins w:author="Michel Drescher" w:date="2011-04-05T19:28:00Z" w:id="9">
        <w:r>
          <w:rPr/>
        </w:r>
      </w:ins>
    </w:p>
    <w:p>
      <w:pPr>
        <w:pStyle w:val="style0"/>
      </w:pPr>
      <w:ins w:author="Michel Drescher" w:date="2011-04-05T19:28:00Z" w:id="10">
        <w:r>
          <w:rPr/>
          <w:t>EGI will provide documentation about deployment and usage statistics of the delivered software components.</w:t>
        </w:r>
      </w:ins>
      <w:r>
        <w:rPr/>
      </w:r>
    </w:p>
    <w:p>
      <w:pPr>
        <w:pStyle w:val="style0"/>
      </w:pPr>
      <w:r>
        <w:rPr>
          <w:rFonts w:cs="Calibri"/>
        </w:rPr>
      </w:r>
    </w:p>
    <w:p>
      <w:pPr>
        <w:pStyle w:val="style1"/>
        <w:numPr>
          <w:ilvl w:val="0"/>
          <w:numId w:val="1"/>
        </w:numPr>
        <w:ind w:hanging="431" w:left="431" w:right="0"/>
      </w:pPr>
      <w:bookmarkStart w:id="7" w:name="_Ref148505728"/>
      <w:bookmarkEnd w:id="7"/>
      <w:r>
        <w:rPr>
          <w:rFonts w:cs="Calibri"/>
        </w:rPr>
        <w:t>Termination and Release from Agreement</w:t>
      </w:r>
    </w:p>
    <w:p>
      <w:pPr>
        <w:pStyle w:val="style0"/>
      </w:pPr>
      <w:r>
        <w:rPr>
          <w:rFonts w:cs="Calibri"/>
        </w:rPr>
        <w:t xml:space="preserve">The Agreement may terminate at a date defined at the Agreement’s inception (see section </w:t>
      </w:r>
      <w:r>
        <w:fldChar w:fldCharType="begin"/>
      </w:r>
      <w:r>
        <w:rPr>
          <w:rFonts w:cs="Calibri"/>
        </w:rPr>
        <w:fldChar w:fldCharType="begin"/>
      </w:r>
      <w:r>
        <w:instrText> REF _Ref147489355 \n \h </w:instrText>
      </w:r>
      <w:r>
        <w:fldChar w:fldCharType="separate"/>
      </w:r>
      <w:r>
        <w:t>3.1</w:t>
      </w:r>
      <w:r>
        <w:fldChar w:fldCharType="end"/>
      </w:r>
      <w:r>
        <w:rPr>
          <w:rFonts w:cs="Calibri"/>
        </w:rPr>
        <w:t>) or at a date agreed upon in a review. In some circumstances the Agreement may terminate because of breach of the Agreement.</w:t>
      </w:r>
    </w:p>
    <w:p>
      <w:pPr>
        <w:pStyle w:val="style0"/>
      </w:pPr>
      <w:r>
        <w:rPr>
          <w:rFonts w:cs="Calibri"/>
        </w:rPr>
      </w:r>
    </w:p>
    <w:p>
      <w:pPr>
        <w:pStyle w:val="style0"/>
      </w:pPr>
      <w:r>
        <w:rPr>
          <w:rFonts w:cs="Calibri"/>
        </w:rPr>
        <w:t>Under all circumstances the termination of the Agreement must maintain productivity of EGI infrastructure at all times.</w:t>
      </w:r>
    </w:p>
    <w:p>
      <w:pPr>
        <w:pStyle w:val="style0"/>
      </w:pPr>
      <w:r>
        <w:rPr>
          <w:rFonts w:cs="Calibri"/>
        </w:rPr>
      </w:r>
    </w:p>
    <w:p>
      <w:pPr>
        <w:pStyle w:val="style0"/>
      </w:pPr>
      <w:r>
        <w:rPr>
          <w:rFonts w:cs="Calibri"/>
        </w:rPr>
        <w:t>Upon termination of the Agreement, the Provider is liberated from the obligation to provide any update on roadmaps, test plans or new releases to the agreed list of software components, except for already existing, confirmed issues and vulnerabilities reported against maintained software components.</w:t>
      </w:r>
    </w:p>
    <w:p>
      <w:pPr>
        <w:pStyle w:val="style0"/>
      </w:pPr>
      <w:r>
        <w:rPr>
          <w:rFonts w:cs="Calibri"/>
        </w:rPr>
      </w:r>
    </w:p>
    <w:p>
      <w:pPr>
        <w:pStyle w:val="style0"/>
      </w:pPr>
      <w:r>
        <w:rPr>
          <w:rFonts w:cs="Calibri"/>
        </w:rPr>
        <w:t>Upon termination of the Agreement EGI retains the right to operate the software components under the auspices of this Agreement at the current version running in the production infrastructure. To ensure continuous availability EGI may decide to roll back any delivered software component to a version EGI deems stable and suitable for production use on its infrastructure.</w:t>
      </w:r>
    </w:p>
    <w:p>
      <w:pPr>
        <w:pStyle w:val="style0"/>
      </w:pPr>
      <w:r>
        <w:rPr>
          <w:rFonts w:cs="Calibri"/>
        </w:rPr>
      </w:r>
    </w:p>
    <w:p>
      <w:pPr>
        <w:pStyle w:val="style0"/>
      </w:pPr>
      <w:r>
        <w:rPr>
          <w:rFonts w:cs="Calibri"/>
        </w:rPr>
        <w:t>Upon termination of the Agreement EGI and the Provider agree to phase out any software component specified in this Agreement according to EGI’s procedures for Software Lifecycle Management in case an alternative complete implementation of the respective UMD capability is available to EGI.</w:t>
      </w:r>
    </w:p>
    <w:p>
      <w:pPr>
        <w:pStyle w:val="style2"/>
        <w:numPr>
          <w:ilvl w:val="1"/>
          <w:numId w:val="1"/>
        </w:numPr>
      </w:pPr>
      <w:r>
        <w:rPr>
          <w:rFonts w:cs="Calibri"/>
        </w:rPr>
        <w:t>Conditions of premature Agreement termination</w:t>
      </w:r>
    </w:p>
    <w:p>
      <w:pPr>
        <w:pStyle w:val="style0"/>
      </w:pPr>
      <w:r>
        <w:rPr>
          <w:rFonts w:cs="Calibri"/>
        </w:rPr>
        <w:t>EGI retains the right to terminate the Agreement whenever any of the following events occurs:</w:t>
      </w:r>
    </w:p>
    <w:p>
      <w:pPr>
        <w:pStyle w:val="style0"/>
      </w:pPr>
      <w:r>
        <w:rPr>
          <w:rFonts w:cs="Calibri"/>
        </w:rPr>
      </w:r>
    </w:p>
    <w:p>
      <w:pPr>
        <w:pStyle w:val="style0"/>
        <w:numPr>
          <w:ilvl w:val="0"/>
          <w:numId w:val="11"/>
        </w:numPr>
      </w:pPr>
      <w:r>
        <w:rPr>
          <w:rFonts w:cs="Calibri"/>
        </w:rPr>
        <w:t xml:space="preserve">The Provider persistently fails to meet the service levels defined in section </w:t>
      </w:r>
      <w:r>
        <w:fldChar w:fldCharType="begin"/>
      </w:r>
      <w:r>
        <w:rPr>
          <w:rFonts w:cs="Calibri"/>
        </w:rPr>
        <w:fldChar w:fldCharType="begin"/>
      </w:r>
      <w:r>
        <w:instrText> REF _Ref150508971 \n \h </w:instrText>
      </w:r>
      <w:r>
        <w:fldChar w:fldCharType="separate"/>
      </w:r>
      <w:r>
        <w:t>5.3</w:t>
      </w:r>
      <w:r>
        <w:fldChar w:fldCharType="end"/>
      </w:r>
      <w:r>
        <w:rPr>
          <w:rFonts w:cs="Calibri"/>
        </w:rPr>
        <w:t>. Persistent failure is defined as not meeting the defined objective targets for 3 consecutive metering periods as defined in section 5.</w:t>
      </w:r>
    </w:p>
    <w:p>
      <w:pPr>
        <w:pStyle w:val="style0"/>
        <w:numPr>
          <w:ilvl w:val="0"/>
          <w:numId w:val="11"/>
        </w:numPr>
      </w:pPr>
      <w:r>
        <w:rPr>
          <w:rFonts w:cs="Calibri"/>
        </w:rPr>
        <w:t>The Provider persistently fails to contribute to the TCB of EGI-InSPIRE. Failure to contribute includes representatives not joining F2F meetings or conference calls, and no contribution towards determining a Target Date for Vulnerability fixes or Estimated Times of Availability for bug fixes, respectively. Persistent failure is defined as missing the attendance and contribution levels defined for the respective body.</w:t>
      </w:r>
    </w:p>
    <w:p>
      <w:pPr>
        <w:pStyle w:val="style1"/>
        <w:numPr>
          <w:ilvl w:val="0"/>
          <w:numId w:val="1"/>
        </w:numPr>
        <w:ind w:hanging="431" w:left="431" w:right="0"/>
      </w:pPr>
      <w:r>
        <w:rPr>
          <w:rFonts w:cs="Calibri"/>
        </w:rPr>
        <w:t>References</w:t>
      </w:r>
    </w:p>
    <w:p>
      <w:pPr>
        <w:pStyle w:val="style0"/>
      </w:pPr>
      <w:r>
        <w:rPr>
          <w:rFonts w:cs="Calibri"/>
        </w:rPr>
      </w:r>
    </w:p>
    <w:p>
      <w:pPr>
        <w:pStyle w:val="style0"/>
      </w:pPr>
      <w:r>
        <w:rPr>
          <w:rFonts w:cs="Calibri"/>
        </w:rPr>
        <w:t>The following table lists all references made throughout the Agreement. EGI agrees to make available to the Provider copies of any referenced document listed herein.</w:t>
      </w:r>
    </w:p>
    <w:p>
      <w:pPr>
        <w:pStyle w:val="style0"/>
      </w:pPr>
      <w:r>
        <w:rPr>
          <w:rFonts w:cs="Calibri" w:eastAsia="Cambria"/>
        </w:rPr>
      </w:r>
    </w:p>
    <w:tbl>
      <w:tblPr>
        <w:tblBorders>
          <w:top w:color="000000" w:space="0" w:sz="4" w:val="single"/>
          <w:left w:color="000000" w:space="0" w:sz="4" w:val="single"/>
          <w:bottom w:color="000000" w:space="0" w:sz="4" w:val="single"/>
        </w:tblBorders>
        <w:jc w:val="left"/>
        <w:tblInd w:type="dxa" w:w="-173"/>
      </w:tblPr>
      <w:tblGrid>
        <w:gridCol w:w="675"/>
        <w:gridCol w:w="9342"/>
      </w:tblGrid>
      <w:tr>
        <w:trPr>
          <w:cantSplit w:val="off"/>
        </w:trPr>
        <w:tc>
          <w:tcPr>
            <w:tcBorders>
              <w:top w:color="000000" w:space="0" w:sz="4" w:val="single"/>
              <w:left w:color="000000" w:space="0" w:sz="4" w:val="single"/>
              <w:bottom w:color="000000" w:space="0" w:sz="4" w:val="single"/>
            </w:tcBorders>
            <w:shd w:fill="auto"/>
            <w:tcW w:type="dxa" w:w="675"/>
            <w:tcMar>
              <w:top w:type="dxa" w:w="0"/>
              <w:left w:type="dxa" w:w="108"/>
              <w:bottom w:type="dxa" w:w="0"/>
              <w:right w:type="dxa" w:w="108"/>
            </w:tcMar>
          </w:tcPr>
          <w:p>
            <w:pPr>
              <w:pStyle w:val="style71"/>
              <w:snapToGrid w:val="false"/>
              <w:spacing w:after="120" w:before="120"/>
            </w:pPr>
            <w:bookmarkStart w:id="8" w:name="REF_DoW"/>
            <w:bookmarkStart w:id="9" w:name="_Ref2053588591"/>
            <w:r>
              <w:rPr>
                <w:rFonts w:cs="Calibri"/>
              </w:rPr>
              <w:t xml:space="preserve">R </w:t>
            </w:r>
            <w:r>
              <w:fldChar w:fldCharType="begin"/>
            </w:r>
            <w:bookmarkEnd w:id="8"/>
            <w:bookmarkEnd w:id="9"/>
            <w:r>
              <w:rPr>
                <w:rFonts w:cs="Calibri"/>
              </w:rPr>
              <w:fldChar w:fldCharType="begin"/>
            </w:r>
            <w:r>
              <w:instrText> SEQ "R" \*Arabic </w:instrText>
            </w:r>
            <w:r>
              <w:fldChar w:fldCharType="separate"/>
            </w:r>
            <w:r>
              <w:t>1</w:t>
            </w:r>
            <w:r>
              <w:fldChar w:fldCharType="end"/>
            </w:r>
          </w:p>
        </w:tc>
        <w:tc>
          <w:tcPr>
            <w:tcBorders>
              <w:top w:color="000000" w:space="0" w:sz="4" w:val="single"/>
              <w:left w:color="000000" w:space="0" w:sz="4" w:val="single"/>
              <w:bottom w:color="000000" w:space="0" w:sz="4" w:val="single"/>
              <w:right w:color="000000" w:space="0" w:sz="4" w:val="single"/>
            </w:tcBorders>
            <w:shd w:fill="auto"/>
            <w:tcW w:type="dxa" w:w="9342"/>
            <w:tcMar>
              <w:top w:type="dxa" w:w="0"/>
              <w:left w:type="dxa" w:w="108"/>
              <w:bottom w:type="dxa" w:w="0"/>
              <w:right w:type="dxa" w:w="108"/>
            </w:tcMar>
          </w:tcPr>
          <w:p>
            <w:pPr>
              <w:pStyle w:val="style0"/>
              <w:jc w:val="left"/>
              <w:snapToGrid w:val="false"/>
              <w:spacing w:after="40" w:before="40"/>
            </w:pPr>
            <w:r>
              <w:rPr>
                <w:rFonts w:cs="Calibri"/>
              </w:rPr>
              <w:t>EGI-InSPIRE Description of Work, Part A, WT3, Work package 5</w:t>
            </w:r>
          </w:p>
          <w:p>
            <w:pPr>
              <w:pStyle w:val="style0"/>
              <w:jc w:val="left"/>
              <w:snapToGrid w:val="false"/>
              <w:spacing w:after="40" w:before="40"/>
            </w:pPr>
            <w:hyperlink r:id="rId7">
              <w:r>
                <w:rPr>
                  <w:rStyle w:val="style52"/>
                  <w:rStyle w:val="style52"/>
                  <w:rFonts w:cs="Calibri"/>
                </w:rPr>
                <w:t>https://documents.egi.eu/document/10</w:t>
              </w:r>
            </w:hyperlink>
          </w:p>
        </w:tc>
      </w:tr>
      <w:tr>
        <w:trPr>
          <w:cantSplit w:val="off"/>
        </w:trPr>
        <w:tc>
          <w:tcPr>
            <w:tcBorders>
              <w:top w:color="000000" w:space="0" w:sz="4" w:val="single"/>
              <w:left w:color="000000" w:space="0" w:sz="4" w:val="single"/>
              <w:bottom w:color="000000" w:space="0" w:sz="4" w:val="single"/>
            </w:tcBorders>
            <w:shd w:fill="auto"/>
            <w:tcW w:type="dxa" w:w="675"/>
            <w:tcMar>
              <w:top w:type="dxa" w:w="0"/>
              <w:left w:type="dxa" w:w="108"/>
              <w:bottom w:type="dxa" w:w="0"/>
              <w:right w:type="dxa" w:w="108"/>
            </w:tcMar>
          </w:tcPr>
          <w:p>
            <w:pPr>
              <w:pStyle w:val="style71"/>
              <w:snapToGrid w:val="false"/>
              <w:spacing w:after="120" w:before="120"/>
            </w:pPr>
            <w:bookmarkStart w:id="10" w:name="REF_EGI_Technology_Roadmap"/>
            <w:r>
              <w:rPr>
                <w:rFonts w:cs="Calibri"/>
              </w:rPr>
              <w:t xml:space="preserve">R </w:t>
            </w:r>
            <w:r>
              <w:fldChar w:fldCharType="begin"/>
            </w:r>
            <w:bookmarkEnd w:id="10"/>
            <w:r>
              <w:rPr>
                <w:rFonts w:cs="Calibri"/>
              </w:rPr>
              <w:fldChar w:fldCharType="begin"/>
            </w:r>
            <w:r>
              <w:instrText> SEQ "R" \*Arabic </w:instrText>
            </w:r>
            <w:r>
              <w:fldChar w:fldCharType="separate"/>
            </w:r>
            <w:r>
              <w:t>2</w:t>
            </w:r>
            <w:r>
              <w:fldChar w:fldCharType="end"/>
            </w:r>
          </w:p>
        </w:tc>
        <w:tc>
          <w:tcPr>
            <w:tcBorders>
              <w:top w:color="000000" w:space="0" w:sz="4" w:val="single"/>
              <w:left w:color="000000" w:space="0" w:sz="4" w:val="single"/>
              <w:bottom w:color="000000" w:space="0" w:sz="4" w:val="single"/>
              <w:right w:color="000000" w:space="0" w:sz="4" w:val="single"/>
            </w:tcBorders>
            <w:shd w:fill="auto"/>
            <w:tcW w:type="dxa" w:w="9342"/>
            <w:tcMar>
              <w:top w:type="dxa" w:w="0"/>
              <w:left w:type="dxa" w:w="108"/>
              <w:bottom w:type="dxa" w:w="0"/>
              <w:right w:type="dxa" w:w="108"/>
            </w:tcMar>
          </w:tcPr>
          <w:p>
            <w:pPr>
              <w:pStyle w:val="style0"/>
              <w:jc w:val="left"/>
              <w:snapToGrid w:val="false"/>
              <w:spacing w:after="40" w:before="40"/>
            </w:pPr>
            <w:r>
              <w:rPr>
                <w:szCs w:val="16"/>
                <w:rFonts w:cs="Calibri"/>
              </w:rPr>
              <w:t>EGI Technology Roadmap</w:t>
            </w:r>
          </w:p>
          <w:p>
            <w:pPr>
              <w:pStyle w:val="style90"/>
              <w:spacing w:after="40" w:before="40"/>
            </w:pPr>
            <w:r>
              <w:rPr>
                <w:rFonts w:cs="Calibri"/>
              </w:rPr>
              <w:t>To be published</w:t>
            </w:r>
          </w:p>
        </w:tc>
      </w:tr>
      <w:tr>
        <w:trPr>
          <w:cantSplit w:val="off"/>
        </w:trPr>
        <w:tc>
          <w:tcPr>
            <w:tcBorders>
              <w:top w:color="000000" w:space="0" w:sz="4" w:val="single"/>
              <w:left w:color="000000" w:space="0" w:sz="4" w:val="single"/>
              <w:bottom w:color="000000" w:space="0" w:sz="4" w:val="single"/>
            </w:tcBorders>
            <w:shd w:fill="auto"/>
            <w:tcW w:type="dxa" w:w="675"/>
            <w:tcMar>
              <w:top w:type="dxa" w:w="0"/>
              <w:left w:type="dxa" w:w="108"/>
              <w:bottom w:type="dxa" w:w="0"/>
              <w:right w:type="dxa" w:w="108"/>
            </w:tcMar>
          </w:tcPr>
          <w:p>
            <w:pPr>
              <w:pStyle w:val="style71"/>
              <w:snapToGrid w:val="false"/>
              <w:spacing w:after="120" w:before="120"/>
            </w:pPr>
            <w:bookmarkStart w:id="11" w:name="REF_UMD_Roadmap"/>
            <w:r>
              <w:rPr>
                <w:rFonts w:cs="Calibri"/>
              </w:rPr>
              <w:t xml:space="preserve">R </w:t>
            </w:r>
            <w:r>
              <w:fldChar w:fldCharType="begin"/>
            </w:r>
            <w:bookmarkEnd w:id="11"/>
            <w:r>
              <w:rPr>
                <w:rFonts w:cs="Calibri"/>
              </w:rPr>
              <w:fldChar w:fldCharType="begin"/>
            </w:r>
            <w:r>
              <w:instrText> SEQ "R" \*Arabic </w:instrText>
            </w:r>
            <w:r>
              <w:fldChar w:fldCharType="separate"/>
            </w:r>
            <w:r>
              <w:t>3</w:t>
            </w:r>
            <w:r>
              <w:fldChar w:fldCharType="end"/>
            </w:r>
          </w:p>
        </w:tc>
        <w:tc>
          <w:tcPr>
            <w:tcBorders>
              <w:top w:color="000000" w:space="0" w:sz="4" w:val="single"/>
              <w:left w:color="000000" w:space="0" w:sz="4" w:val="single"/>
              <w:bottom w:color="000000" w:space="0" w:sz="4" w:val="single"/>
              <w:right w:color="000000" w:space="0" w:sz="4" w:val="single"/>
            </w:tcBorders>
            <w:shd w:fill="auto"/>
            <w:tcW w:type="dxa" w:w="9342"/>
            <w:tcMar>
              <w:top w:type="dxa" w:w="0"/>
              <w:left w:type="dxa" w:w="108"/>
              <w:bottom w:type="dxa" w:w="0"/>
              <w:right w:type="dxa" w:w="108"/>
            </w:tcMar>
          </w:tcPr>
          <w:p>
            <w:pPr>
              <w:pStyle w:val="style0"/>
              <w:jc w:val="left"/>
              <w:snapToGrid w:val="false"/>
              <w:spacing w:after="40" w:before="40"/>
            </w:pPr>
            <w:r>
              <w:rPr>
                <w:szCs w:val="16"/>
                <w:rFonts w:cs="Calibri"/>
                <w:lang w:val="nl-NL"/>
              </w:rPr>
              <w:t>D</w:t>
            </w:r>
            <w:r>
              <w:rPr>
                <w:szCs w:val="16"/>
                <w:rFonts w:cs="Calibri"/>
                <w:lang w:val="nl-NL"/>
              </w:rPr>
              <w:t>5.2 UMD Roadmap:</w:t>
            </w:r>
          </w:p>
          <w:p>
            <w:pPr>
              <w:pStyle w:val="style0"/>
              <w:jc w:val="left"/>
              <w:snapToGrid w:val="false"/>
              <w:spacing w:after="40" w:before="40"/>
            </w:pPr>
            <w:hyperlink r:id="rId8">
              <w:r>
                <w:rPr>
                  <w:rStyle w:val="style52"/>
                  <w:rStyle w:val="style52"/>
                  <w:rFonts w:cs="Calibri"/>
                  <w:lang w:val="nl-NL"/>
                </w:rPr>
                <w:t>https://documents.egi.eu/document/</w:t>
              </w:r>
            </w:hyperlink>
            <w:r>
              <w:rPr>
                <w:rStyle w:val="style52"/>
                <w:rStyle w:val="style52"/>
                <w:rFonts w:cs="Calibri"/>
                <w:lang w:val="nl-NL"/>
              </w:rPr>
              <w:t>272</w:t>
            </w:r>
            <w:r>
              <w:rPr>
                <w:rFonts w:cs="Calibri"/>
                <w:lang w:val="nl-NL"/>
              </w:rPr>
              <w:t xml:space="preserve"> </w:t>
            </w:r>
          </w:p>
        </w:tc>
      </w:tr>
      <w:tr>
        <w:trPr>
          <w:cantSplit w:val="off"/>
        </w:trPr>
        <w:tc>
          <w:tcPr>
            <w:tcBorders>
              <w:top w:color="000000" w:space="0" w:sz="4" w:val="single"/>
              <w:left w:color="000000" w:space="0" w:sz="4" w:val="single"/>
              <w:bottom w:color="000000" w:space="0" w:sz="4" w:val="single"/>
            </w:tcBorders>
            <w:shd w:fill="auto"/>
            <w:tcW w:type="dxa" w:w="675"/>
            <w:tcMar>
              <w:top w:type="dxa" w:w="0"/>
              <w:left w:type="dxa" w:w="108"/>
              <w:bottom w:type="dxa" w:w="0"/>
              <w:right w:type="dxa" w:w="108"/>
            </w:tcMar>
          </w:tcPr>
          <w:p>
            <w:pPr>
              <w:pStyle w:val="style71"/>
              <w:snapToGrid w:val="false"/>
              <w:spacing w:after="120" w:before="120"/>
            </w:pPr>
            <w:bookmarkStart w:id="12" w:name="REF_TCB_ToR"/>
            <w:r>
              <w:rPr>
                <w:rFonts w:cs="Calibri"/>
              </w:rPr>
              <w:t xml:space="preserve">R </w:t>
            </w:r>
            <w:r>
              <w:fldChar w:fldCharType="begin"/>
            </w:r>
            <w:bookmarkEnd w:id="12"/>
            <w:r>
              <w:rPr>
                <w:rFonts w:cs="Calibri"/>
              </w:rPr>
              <w:fldChar w:fldCharType="begin"/>
            </w:r>
            <w:r>
              <w:instrText> SEQ "R" \*Arabic </w:instrText>
            </w:r>
            <w:r>
              <w:fldChar w:fldCharType="separate"/>
            </w:r>
            <w:r>
              <w:t>4</w:t>
            </w:r>
            <w:r>
              <w:fldChar w:fldCharType="end"/>
            </w:r>
          </w:p>
        </w:tc>
        <w:tc>
          <w:tcPr>
            <w:tcBorders>
              <w:top w:color="000000" w:space="0" w:sz="4" w:val="single"/>
              <w:left w:color="000000" w:space="0" w:sz="4" w:val="single"/>
              <w:bottom w:color="000000" w:space="0" w:sz="4" w:val="single"/>
              <w:right w:color="000000" w:space="0" w:sz="4" w:val="single"/>
            </w:tcBorders>
            <w:shd w:fill="auto"/>
            <w:tcW w:type="dxa" w:w="9342"/>
            <w:tcMar>
              <w:top w:type="dxa" w:w="0"/>
              <w:left w:type="dxa" w:w="108"/>
              <w:bottom w:type="dxa" w:w="0"/>
              <w:right w:type="dxa" w:w="108"/>
            </w:tcMar>
          </w:tcPr>
          <w:p>
            <w:pPr>
              <w:pStyle w:val="style0"/>
              <w:jc w:val="left"/>
              <w:snapToGrid w:val="false"/>
              <w:spacing w:after="40" w:before="40"/>
            </w:pPr>
            <w:r>
              <w:rPr>
                <w:rFonts w:cs="Calibri"/>
              </w:rPr>
              <w:t>Technology Coordination Board Terms of Reference</w:t>
            </w:r>
          </w:p>
          <w:p>
            <w:pPr>
              <w:pStyle w:val="style0"/>
              <w:jc w:val="left"/>
              <w:snapToGrid w:val="false"/>
              <w:spacing w:after="40" w:before="40"/>
            </w:pPr>
            <w:hyperlink r:id="rId9">
              <w:r>
                <w:rPr>
                  <w:rStyle w:val="style52"/>
                  <w:rStyle w:val="style52"/>
                  <w:rFonts w:cs="Calibri"/>
                </w:rPr>
                <w:t>https://documents.egi.eu/document/109</w:t>
              </w:r>
            </w:hyperlink>
          </w:p>
        </w:tc>
      </w:tr>
      <w:tr>
        <w:trPr>
          <w:cantSplit w:val="off"/>
        </w:trPr>
        <w:tc>
          <w:tcPr>
            <w:tcBorders>
              <w:top w:color="000000" w:space="0" w:sz="4" w:val="single"/>
              <w:left w:color="000000" w:space="0" w:sz="4" w:val="single"/>
              <w:bottom w:color="000000" w:space="0" w:sz="4" w:val="single"/>
            </w:tcBorders>
            <w:shd w:fill="auto"/>
            <w:tcW w:type="dxa" w:w="675"/>
            <w:tcMar>
              <w:top w:type="dxa" w:w="0"/>
              <w:left w:type="dxa" w:w="108"/>
              <w:bottom w:type="dxa" w:w="0"/>
              <w:right w:type="dxa" w:w="108"/>
            </w:tcMar>
          </w:tcPr>
          <w:p>
            <w:pPr>
              <w:pStyle w:val="style71"/>
              <w:snapToGrid w:val="false"/>
              <w:spacing w:after="120" w:before="120"/>
            </w:pPr>
            <w:bookmarkStart w:id="13" w:name="REF_MS405_SVG_Processes"/>
            <w:r>
              <w:rPr>
                <w:rFonts w:cs="Calibri"/>
              </w:rPr>
              <w:t xml:space="preserve">R </w:t>
            </w:r>
            <w:r>
              <w:fldChar w:fldCharType="begin"/>
            </w:r>
            <w:bookmarkEnd w:id="13"/>
            <w:r>
              <w:rPr>
                <w:rFonts w:cs="Calibri"/>
              </w:rPr>
              <w:fldChar w:fldCharType="begin"/>
            </w:r>
            <w:r>
              <w:instrText> SEQ "R" \*Arabic </w:instrText>
            </w:r>
            <w:r>
              <w:fldChar w:fldCharType="separate"/>
            </w:r>
            <w:r>
              <w:t>5</w:t>
            </w:r>
            <w:r>
              <w:fldChar w:fldCharType="end"/>
            </w:r>
          </w:p>
        </w:tc>
        <w:tc>
          <w:tcPr>
            <w:tcBorders>
              <w:top w:color="000000" w:space="0" w:sz="4" w:val="single"/>
              <w:left w:color="000000" w:space="0" w:sz="4" w:val="single"/>
              <w:bottom w:color="000000" w:space="0" w:sz="4" w:val="single"/>
              <w:right w:color="000000" w:space="0" w:sz="4" w:val="single"/>
            </w:tcBorders>
            <w:shd w:fill="auto"/>
            <w:tcW w:type="dxa" w:w="9342"/>
            <w:tcMar>
              <w:top w:type="dxa" w:w="0"/>
              <w:left w:type="dxa" w:w="108"/>
              <w:bottom w:type="dxa" w:w="0"/>
              <w:right w:type="dxa" w:w="108"/>
            </w:tcMar>
          </w:tcPr>
          <w:p>
            <w:pPr>
              <w:pStyle w:val="style0"/>
              <w:jc w:val="left"/>
              <w:snapToGrid w:val="false"/>
              <w:spacing w:after="40" w:before="40"/>
            </w:pPr>
            <w:r>
              <w:rPr>
                <w:rFonts w:cs="Calibri"/>
              </w:rPr>
              <w:t>MS405: Incident Response Procedure &amp; The software vulnerability issue handling process:</w:t>
            </w:r>
          </w:p>
          <w:p>
            <w:pPr>
              <w:pStyle w:val="style0"/>
              <w:jc w:val="left"/>
              <w:snapToGrid w:val="false"/>
              <w:spacing w:after="40" w:before="40"/>
            </w:pPr>
            <w:hyperlink r:id="rId10">
              <w:r>
                <w:rPr>
                  <w:rStyle w:val="style52"/>
                  <w:rStyle w:val="style52"/>
                  <w:rFonts w:cs="Calibri"/>
                </w:rPr>
                <w:t>https://documents.egi.eu/document/47</w:t>
              </w:r>
            </w:hyperlink>
            <w:r>
              <w:rPr>
                <w:rFonts w:cs="Calibri"/>
              </w:rPr>
              <w:t xml:space="preserve"> </w:t>
            </w:r>
          </w:p>
        </w:tc>
      </w:tr>
      <w:tr>
        <w:trPr>
          <w:cantSplit w:val="off"/>
        </w:trPr>
        <w:tc>
          <w:tcPr>
            <w:tcBorders>
              <w:top w:color="000000" w:space="0" w:sz="4" w:val="single"/>
              <w:left w:color="000000" w:space="0" w:sz="4" w:val="single"/>
              <w:bottom w:color="000000" w:space="0" w:sz="4" w:val="single"/>
            </w:tcBorders>
            <w:shd w:fill="auto"/>
            <w:tcW w:type="dxa" w:w="675"/>
            <w:tcMar>
              <w:top w:type="dxa" w:w="0"/>
              <w:left w:type="dxa" w:w="108"/>
              <w:bottom w:type="dxa" w:w="0"/>
              <w:right w:type="dxa" w:w="108"/>
            </w:tcMar>
          </w:tcPr>
          <w:p>
            <w:pPr>
              <w:pStyle w:val="style71"/>
              <w:snapToGrid w:val="false"/>
              <w:spacing w:after="120" w:before="120"/>
            </w:pPr>
            <w:bookmarkStart w:id="14" w:name="REF_MS502_DMSU_Procedures"/>
            <w:r>
              <w:rPr>
                <w:rFonts w:cs="Calibri"/>
              </w:rPr>
              <w:t xml:space="preserve">R </w:t>
            </w:r>
            <w:r>
              <w:fldChar w:fldCharType="begin"/>
            </w:r>
            <w:bookmarkEnd w:id="14"/>
            <w:r>
              <w:rPr>
                <w:rFonts w:cs="Calibri"/>
              </w:rPr>
              <w:fldChar w:fldCharType="begin"/>
            </w:r>
            <w:r>
              <w:instrText> SEQ "R" \*Arabic </w:instrText>
            </w:r>
            <w:r>
              <w:fldChar w:fldCharType="separate"/>
            </w:r>
            <w:r>
              <w:t>6</w:t>
            </w:r>
            <w:r>
              <w:fldChar w:fldCharType="end"/>
            </w:r>
          </w:p>
        </w:tc>
        <w:tc>
          <w:tcPr>
            <w:tcBorders>
              <w:top w:color="000000" w:space="0" w:sz="4" w:val="single"/>
              <w:left w:color="000000" w:space="0" w:sz="4" w:val="single"/>
              <w:bottom w:color="000000" w:space="0" w:sz="4" w:val="single"/>
              <w:right w:color="000000" w:space="0" w:sz="4" w:val="single"/>
            </w:tcBorders>
            <w:shd w:fill="auto"/>
            <w:tcW w:type="dxa" w:w="9342"/>
            <w:tcMar>
              <w:top w:type="dxa" w:w="0"/>
              <w:left w:type="dxa" w:w="108"/>
              <w:bottom w:type="dxa" w:w="0"/>
              <w:right w:type="dxa" w:w="108"/>
            </w:tcMar>
          </w:tcPr>
          <w:p>
            <w:pPr>
              <w:pStyle w:val="style0"/>
              <w:snapToGrid w:val="false"/>
              <w:spacing w:after="40" w:before="40"/>
            </w:pPr>
            <w:r>
              <w:rPr>
                <w:rFonts w:cs="Calibri"/>
              </w:rPr>
              <w:t>MS502: DMSU Operations Procedures</w:t>
            </w:r>
          </w:p>
          <w:p>
            <w:pPr>
              <w:pStyle w:val="style0"/>
              <w:jc w:val="left"/>
              <w:snapToGrid w:val="false"/>
              <w:spacing w:after="40" w:before="40"/>
            </w:pPr>
            <w:hyperlink r:id="rId11">
              <w:r>
                <w:rPr>
                  <w:rStyle w:val="style52"/>
                  <w:rStyle w:val="style52"/>
                  <w:rFonts w:cs="Calibri"/>
                </w:rPr>
                <w:t>https://documents.egi.eu/document/69</w:t>
              </w:r>
            </w:hyperlink>
            <w:r>
              <w:rPr>
                <w:rFonts w:cs="Calibri"/>
              </w:rPr>
              <w:t xml:space="preserve"> </w:t>
            </w:r>
          </w:p>
        </w:tc>
      </w:tr>
      <w:tr>
        <w:trPr>
          <w:cantSplit w:val="off"/>
        </w:trPr>
        <w:tc>
          <w:tcPr>
            <w:tcBorders>
              <w:top w:color="000000" w:space="0" w:sz="4" w:val="single"/>
              <w:left w:color="000000" w:space="0" w:sz="4" w:val="single"/>
              <w:bottom w:color="000000" w:space="0" w:sz="4" w:val="single"/>
            </w:tcBorders>
            <w:shd w:fill="auto"/>
            <w:tcW w:type="dxa" w:w="675"/>
            <w:tcMar>
              <w:top w:type="dxa" w:w="0"/>
              <w:left w:type="dxa" w:w="108"/>
              <w:bottom w:type="dxa" w:w="0"/>
              <w:right w:type="dxa" w:w="108"/>
            </w:tcMar>
          </w:tcPr>
          <w:p>
            <w:pPr>
              <w:pStyle w:val="style71"/>
              <w:snapToGrid w:val="false"/>
              <w:spacing w:after="120" w:before="120"/>
            </w:pPr>
            <w:bookmarkStart w:id="15" w:name="REF_MS503_Software_Provisioning_Process"/>
            <w:r>
              <w:rPr>
                <w:rFonts w:cs="Calibri"/>
              </w:rPr>
              <w:t xml:space="preserve">R </w:t>
            </w:r>
            <w:r>
              <w:fldChar w:fldCharType="begin"/>
            </w:r>
            <w:bookmarkEnd w:id="15"/>
            <w:r>
              <w:rPr>
                <w:rFonts w:cs="Calibri"/>
              </w:rPr>
              <w:fldChar w:fldCharType="begin"/>
            </w:r>
            <w:r>
              <w:instrText> SEQ "R" \*Arabic </w:instrText>
            </w:r>
            <w:r>
              <w:fldChar w:fldCharType="separate"/>
            </w:r>
            <w:r>
              <w:t>7</w:t>
            </w:r>
            <w:r>
              <w:fldChar w:fldCharType="end"/>
            </w:r>
          </w:p>
        </w:tc>
        <w:tc>
          <w:tcPr>
            <w:tcBorders>
              <w:top w:color="000000" w:space="0" w:sz="4" w:val="single"/>
              <w:left w:color="000000" w:space="0" w:sz="4" w:val="single"/>
              <w:bottom w:color="000000" w:space="0" w:sz="4" w:val="single"/>
              <w:right w:color="000000" w:space="0" w:sz="4" w:val="single"/>
            </w:tcBorders>
            <w:shd w:fill="auto"/>
            <w:tcW w:type="dxa" w:w="9342"/>
            <w:tcMar>
              <w:top w:type="dxa" w:w="0"/>
              <w:left w:type="dxa" w:w="108"/>
              <w:bottom w:type="dxa" w:w="0"/>
              <w:right w:type="dxa" w:w="108"/>
            </w:tcMar>
          </w:tcPr>
          <w:p>
            <w:pPr>
              <w:pStyle w:val="style0"/>
              <w:jc w:val="left"/>
              <w:snapToGrid w:val="false"/>
              <w:spacing w:after="40" w:before="40"/>
            </w:pPr>
            <w:r>
              <w:rPr>
                <w:rFonts w:cs="Calibri"/>
              </w:rPr>
              <w:t>MS503: Software Provisioning Process</w:t>
            </w:r>
          </w:p>
          <w:p>
            <w:pPr>
              <w:pStyle w:val="style0"/>
              <w:jc w:val="left"/>
              <w:snapToGrid w:val="false"/>
              <w:spacing w:after="40" w:before="40"/>
            </w:pPr>
            <w:hyperlink r:id="rId12">
              <w:r>
                <w:rPr>
                  <w:rStyle w:val="style52"/>
                  <w:rStyle w:val="style52"/>
                  <w:rFonts w:cs="Calibri"/>
                </w:rPr>
                <w:t>https://documents.egi.eu/document/68</w:t>
              </w:r>
            </w:hyperlink>
          </w:p>
        </w:tc>
      </w:tr>
      <w:tr>
        <w:trPr>
          <w:cantSplit w:val="off"/>
        </w:trPr>
        <w:tc>
          <w:tcPr>
            <w:tcBorders>
              <w:top w:color="000000" w:space="0" w:sz="4" w:val="single"/>
              <w:left w:color="000000" w:space="0" w:sz="4" w:val="single"/>
              <w:bottom w:color="000000" w:space="0" w:sz="4" w:val="single"/>
            </w:tcBorders>
            <w:shd w:fill="auto"/>
            <w:tcW w:type="dxa" w:w="675"/>
            <w:tcMar>
              <w:top w:type="dxa" w:w="0"/>
              <w:left w:type="dxa" w:w="108"/>
              <w:bottom w:type="dxa" w:w="0"/>
              <w:right w:type="dxa" w:w="108"/>
            </w:tcMar>
          </w:tcPr>
          <w:p>
            <w:pPr>
              <w:pStyle w:val="style71"/>
              <w:snapToGrid w:val="false"/>
              <w:spacing w:after="120" w:before="120"/>
            </w:pPr>
            <w:bookmarkStart w:id="16" w:name="REF_MS504_REPO_Plans"/>
            <w:r>
              <w:rPr>
                <w:rFonts w:cs="Calibri"/>
              </w:rPr>
              <w:t xml:space="preserve">R </w:t>
            </w:r>
            <w:r>
              <w:fldChar w:fldCharType="begin"/>
            </w:r>
            <w:bookmarkEnd w:id="16"/>
            <w:r>
              <w:rPr>
                <w:rFonts w:cs="Calibri"/>
              </w:rPr>
              <w:fldChar w:fldCharType="begin"/>
            </w:r>
            <w:r>
              <w:instrText> SEQ "R" \*Arabic </w:instrText>
            </w:r>
            <w:r>
              <w:fldChar w:fldCharType="separate"/>
            </w:r>
            <w:r>
              <w:t>8</w:t>
            </w:r>
            <w:r>
              <w:fldChar w:fldCharType="end"/>
            </w:r>
          </w:p>
        </w:tc>
        <w:tc>
          <w:tcPr>
            <w:tcBorders>
              <w:top w:color="000000" w:space="0" w:sz="4" w:val="single"/>
              <w:left w:color="000000" w:space="0" w:sz="4" w:val="single"/>
              <w:bottom w:color="000000" w:space="0" w:sz="4" w:val="single"/>
              <w:right w:color="000000" w:space="0" w:sz="4" w:val="single"/>
            </w:tcBorders>
            <w:shd w:fill="auto"/>
            <w:tcW w:type="dxa" w:w="9342"/>
            <w:tcMar>
              <w:top w:type="dxa" w:w="0"/>
              <w:left w:type="dxa" w:w="108"/>
              <w:bottom w:type="dxa" w:w="0"/>
              <w:right w:type="dxa" w:w="108"/>
            </w:tcMar>
          </w:tcPr>
          <w:p>
            <w:pPr>
              <w:pStyle w:val="style0"/>
              <w:jc w:val="left"/>
              <w:snapToGrid w:val="false"/>
              <w:spacing w:after="40" w:before="40"/>
            </w:pPr>
            <w:r>
              <w:rPr>
                <w:rFonts w:cs="Calibri"/>
              </w:rPr>
              <w:t>MS504: EGI Software Repository Architecture and Plans</w:t>
            </w:r>
          </w:p>
          <w:p>
            <w:pPr>
              <w:pStyle w:val="style0"/>
              <w:jc w:val="left"/>
              <w:snapToGrid w:val="false"/>
              <w:spacing w:after="40" w:before="40"/>
            </w:pPr>
            <w:hyperlink r:id="rId13">
              <w:r>
                <w:rPr>
                  <w:rStyle w:val="style52"/>
                  <w:rStyle w:val="style52"/>
                  <w:rFonts w:cs="Calibri"/>
                </w:rPr>
                <w:t>https://documents.egi.eu/document/89</w:t>
              </w:r>
            </w:hyperlink>
          </w:p>
        </w:tc>
      </w:tr>
      <w:tr>
        <w:trPr>
          <w:cantSplit w:val="off"/>
        </w:trPr>
        <w:tc>
          <w:tcPr>
            <w:tcBorders>
              <w:top w:color="000000" w:space="0" w:sz="4" w:val="single"/>
              <w:left w:color="000000" w:space="0" w:sz="4" w:val="single"/>
              <w:bottom w:color="000000" w:space="0" w:sz="4" w:val="single"/>
            </w:tcBorders>
            <w:shd w:fill="auto"/>
            <w:tcW w:type="dxa" w:w="675"/>
            <w:tcMar>
              <w:top w:type="dxa" w:w="0"/>
              <w:left w:type="dxa" w:w="108"/>
              <w:bottom w:type="dxa" w:w="0"/>
              <w:right w:type="dxa" w:w="108"/>
            </w:tcMar>
          </w:tcPr>
          <w:p>
            <w:pPr>
              <w:pStyle w:val="style71"/>
              <w:snapToGrid w:val="false"/>
              <w:spacing w:after="120" w:before="120"/>
            </w:pPr>
            <w:bookmarkStart w:id="17" w:name="REF_SVG_ToR"/>
            <w:r>
              <w:rPr>
                <w:rFonts w:cs="Calibri"/>
              </w:rPr>
              <w:t xml:space="preserve">R </w:t>
            </w:r>
            <w:r>
              <w:fldChar w:fldCharType="begin"/>
            </w:r>
            <w:bookmarkEnd w:id="17"/>
            <w:r>
              <w:rPr>
                <w:rFonts w:cs="Calibri"/>
              </w:rPr>
              <w:fldChar w:fldCharType="begin"/>
            </w:r>
            <w:r>
              <w:instrText> SEQ "R" \*Arabic </w:instrText>
            </w:r>
            <w:r>
              <w:fldChar w:fldCharType="separate"/>
            </w:r>
            <w:r>
              <w:t>9</w:t>
            </w:r>
            <w:r>
              <w:fldChar w:fldCharType="end"/>
            </w:r>
          </w:p>
        </w:tc>
        <w:tc>
          <w:tcPr>
            <w:tcBorders>
              <w:top w:color="000000" w:space="0" w:sz="4" w:val="single"/>
              <w:left w:color="000000" w:space="0" w:sz="4" w:val="single"/>
              <w:bottom w:color="000000" w:space="0" w:sz="4" w:val="single"/>
              <w:right w:color="000000" w:space="0" w:sz="4" w:val="single"/>
            </w:tcBorders>
            <w:shd w:fill="auto"/>
            <w:tcW w:type="dxa" w:w="9342"/>
            <w:tcMar>
              <w:top w:type="dxa" w:w="0"/>
              <w:left w:type="dxa" w:w="108"/>
              <w:bottom w:type="dxa" w:w="0"/>
              <w:right w:type="dxa" w:w="108"/>
            </w:tcMar>
          </w:tcPr>
          <w:p>
            <w:pPr>
              <w:pStyle w:val="style0"/>
              <w:jc w:val="left"/>
              <w:snapToGrid w:val="false"/>
              <w:spacing w:after="40" w:before="40"/>
            </w:pPr>
            <w:r>
              <w:rPr>
                <w:rFonts w:cs="Calibri"/>
              </w:rPr>
              <w:t>Software Vulnerability Group Terms of Reference</w:t>
            </w:r>
          </w:p>
          <w:p>
            <w:pPr>
              <w:pStyle w:val="style0"/>
              <w:jc w:val="left"/>
              <w:snapToGrid w:val="false"/>
              <w:spacing w:after="40" w:before="40"/>
            </w:pPr>
            <w:hyperlink r:id="rId14">
              <w:r>
                <w:rPr>
                  <w:rStyle w:val="style52"/>
                  <w:rStyle w:val="style52"/>
                  <w:rFonts w:cs="Calibri"/>
                </w:rPr>
                <w:t>https://documents.egi.eu/document/108</w:t>
              </w:r>
            </w:hyperlink>
          </w:p>
        </w:tc>
      </w:tr>
    </w:tbl>
    <w:p>
      <w:pPr>
        <w:pStyle w:val="style0"/>
      </w:pPr>
      <w:r>
        <w:rPr>
          <w:rFonts w:cs="Calibri" w:eastAsia="Cambria"/>
        </w:rPr>
      </w:r>
    </w:p>
    <w:p>
      <w:pPr>
        <w:pStyle w:val="style0"/>
        <w:jc w:val="center"/>
        <w:suppressAutoHyphens w:val="false"/>
        <w:autoSpaceDE w:val="false"/>
        <w:snapToGrid w:val="false"/>
        <w:pageBreakBefore/>
        <w:spacing w:after="0" w:before="0"/>
      </w:pPr>
      <w:r>
        <w:rPr>
          <w:rFonts w:cs="Calibri" w:eastAsia="Cambria"/>
        </w:rPr>
      </w:r>
    </w:p>
    <w:p>
      <w:pPr>
        <w:pStyle w:val="style0"/>
        <w:jc w:val="center"/>
        <w:suppressAutoHyphens w:val="false"/>
        <w:autoSpaceDE w:val="false"/>
        <w:snapToGrid w:val="false"/>
        <w:spacing w:after="0" w:before="0"/>
      </w:pPr>
      <w:r>
        <w:rPr>
          <w:sz w:val="28"/>
          <w:b/>
          <w:szCs w:val="28"/>
          <w:iCs/>
          <w:bCs/>
          <w:rFonts w:cs="Calibri"/>
        </w:rPr>
        <w:t xml:space="preserve">Service Level Agreement between EGI-InSPIRE and </w:t>
      </w:r>
      <w:r>
        <w:fldChar w:fldCharType="begin"/>
      </w:r>
      <w:r>
        <w:rPr>
          <w:sz w:val="28"/>
          <w:b/>
          <w:szCs w:val="28"/>
          <w:iCs/>
          <w:bCs/>
          <w:rFonts w:cs="Calibri"/>
        </w:rPr>
        <w:fldChar w:fldCharType="begin"/>
      </w:r>
      <w:r>
        <w:instrText> DOCPROPERTY "TP_Short_Name"</w:instrText>
      </w:r>
      <w:r>
        <w:fldChar w:fldCharType="separate"/>
      </w:r>
      <w:r>
        <w:t>TSP</w:t>
      </w:r>
      <w:r>
        <w:fldChar w:fldCharType="end"/>
      </w:r>
    </w:p>
    <w:p>
      <w:pPr>
        <w:pStyle w:val="style0"/>
        <w:suppressAutoHyphens w:val="false"/>
        <w:autoSpaceDE w:val="false"/>
        <w:spacing w:after="0" w:before="0"/>
      </w:pPr>
      <w:r>
        <w:rPr>
          <w:sz w:val="28"/>
          <w:i/>
          <w:b/>
          <w:szCs w:val="28"/>
          <w:iCs/>
          <w:bCs/>
          <w:rFonts w:cs="Calibri"/>
        </w:rPr>
      </w:r>
    </w:p>
    <w:p>
      <w:pPr>
        <w:pStyle w:val="style0"/>
        <w:suppressAutoHyphens w:val="false"/>
        <w:autoSpaceDE w:val="false"/>
        <w:spacing w:after="0" w:before="0"/>
      </w:pPr>
      <w:r>
        <w:rPr>
          <w:sz w:val="28"/>
          <w:i/>
          <w:b/>
          <w:szCs w:val="28"/>
          <w:iCs/>
          <w:bCs/>
          <w:rFonts w:cs="Calibri"/>
        </w:rPr>
      </w:r>
    </w:p>
    <w:p>
      <w:pPr>
        <w:pStyle w:val="style0"/>
        <w:suppressAutoHyphens w:val="false"/>
        <w:autoSpaceDE w:val="false"/>
        <w:spacing w:after="0" w:before="0"/>
      </w:pPr>
      <w:r>
        <w:rPr>
          <w:sz w:val="24"/>
          <w:b/>
          <w:rFonts w:cs="Calibri"/>
        </w:rPr>
        <w:t>IN WITNESS WHEREOF, the Parties have caused their duly authorised representatives to sign two originals of this Service Level Agreement, in the English language.</w:t>
      </w:r>
    </w:p>
    <w:p>
      <w:pPr>
        <w:pStyle w:val="style0"/>
        <w:jc w:val="center"/>
        <w:suppressAutoHyphens w:val="false"/>
        <w:autoSpaceDE w:val="false"/>
        <w:spacing w:after="0" w:before="0"/>
      </w:pPr>
      <w:r>
        <w:rPr>
          <w:sz w:val="24"/>
          <w:b/>
          <w:rFonts w:cs="Calibri"/>
        </w:rPr>
      </w:r>
    </w:p>
    <w:p>
      <w:pPr>
        <w:pStyle w:val="style0"/>
        <w:jc w:val="left"/>
        <w:suppressAutoHyphens w:val="false"/>
        <w:autoSpaceDE w:val="false"/>
        <w:spacing w:after="0" w:before="0"/>
      </w:pPr>
      <w:r>
        <w:rPr>
          <w:sz w:val="24"/>
          <w:b/>
          <w:rFonts w:cs="Calibri"/>
        </w:rPr>
        <w:t>The following agree to the terms and conditions of this SLA:</w:t>
      </w:r>
    </w:p>
    <w:p>
      <w:pPr>
        <w:pStyle w:val="style0"/>
        <w:jc w:val="left"/>
        <w:suppressAutoHyphens w:val="false"/>
        <w:autoSpaceDE w:val="false"/>
        <w:spacing w:after="0" w:before="0"/>
      </w:pPr>
      <w:r>
        <w:rPr>
          <w:rFonts w:cs="Calibri"/>
        </w:rPr>
      </w:r>
    </w:p>
    <w:tbl>
      <w:tblPr>
        <w:tblBorders/>
        <w:jc w:val="left"/>
        <w:tblInd w:type="dxa" w:w="-108"/>
      </w:tblPr>
      <w:tblGrid>
        <w:gridCol w:w="4621"/>
        <w:gridCol w:w="9242"/>
      </w:tblGrid>
      <w:tr>
        <w:trPr>
          <w:cantSplit w:val="off"/>
        </w:trPr>
        <w:tc>
          <w:tcPr>
            <w:tcBorders/>
            <w:shd w:fill="auto"/>
            <w:tcW w:type="dxa" w:w="4621"/>
            <w:tcMar>
              <w:top w:type="dxa" w:w="0"/>
              <w:left w:type="dxa" w:w="108"/>
              <w:bottom w:type="dxa" w:w="0"/>
              <w:right w:type="dxa" w:w="108"/>
            </w:tcMar>
          </w:tcPr>
          <w:p>
            <w:pPr>
              <w:pStyle w:val="style0"/>
              <w:jc w:val="left"/>
              <w:suppressAutoHyphens w:val="false"/>
              <w:autoSpaceDE w:val="false"/>
              <w:snapToGrid w:val="false"/>
              <w:spacing w:after="0" w:before="0"/>
            </w:pPr>
            <w:r>
              <w:rPr>
                <w:sz w:val="24"/>
                <w:b/>
                <w:rFonts w:cs="Calibri"/>
              </w:rPr>
            </w:r>
          </w:p>
          <w:p>
            <w:pPr>
              <w:pStyle w:val="style0"/>
              <w:jc w:val="left"/>
              <w:suppressAutoHyphens w:val="false"/>
              <w:autoSpaceDE w:val="false"/>
              <w:spacing w:after="0" w:before="0"/>
            </w:pPr>
            <w:r>
              <w:rPr>
                <w:sz w:val="24"/>
                <w:b/>
                <w:rFonts w:cs="Calibri"/>
              </w:rPr>
            </w:r>
          </w:p>
          <w:p>
            <w:pPr>
              <w:pStyle w:val="style0"/>
              <w:jc w:val="left"/>
              <w:suppressAutoHyphens w:val="false"/>
              <w:autoSpaceDE w:val="false"/>
              <w:spacing w:after="0" w:before="0"/>
            </w:pPr>
            <w:r>
              <w:rPr>
                <w:sz w:val="24"/>
                <w:b/>
                <w:rFonts w:cs="Calibri"/>
              </w:rPr>
            </w:r>
          </w:p>
          <w:p>
            <w:pPr>
              <w:pStyle w:val="style0"/>
              <w:jc w:val="left"/>
              <w:suppressAutoHyphens w:val="false"/>
              <w:autoSpaceDE w:val="false"/>
              <w:spacing w:after="0" w:before="0"/>
            </w:pPr>
            <w:r>
              <w:rPr>
                <w:sz w:val="24"/>
                <w:b/>
                <w:rFonts w:cs="Calibri"/>
              </w:rPr>
            </w:r>
          </w:p>
          <w:p>
            <w:pPr>
              <w:pStyle w:val="style0"/>
              <w:jc w:val="left"/>
              <w:suppressAutoHyphens w:val="false"/>
              <w:autoSpaceDE w:val="false"/>
              <w:spacing w:after="0" w:before="0"/>
            </w:pPr>
            <w:r>
              <w:rPr>
                <w:sz w:val="24"/>
                <w:b/>
                <w:rFonts w:cs="Calibri"/>
              </w:rPr>
              <w:t>________________________________</w:t>
            </w:r>
          </w:p>
          <w:p>
            <w:pPr>
              <w:pStyle w:val="style0"/>
              <w:jc w:val="left"/>
              <w:suppressAutoHyphens w:val="false"/>
              <w:autoSpaceDE w:val="false"/>
              <w:spacing w:after="0" w:before="0"/>
            </w:pPr>
            <w:r>
              <w:rPr>
                <w:sz w:val="24"/>
                <w:b/>
                <w:rFonts w:cs="Calibri"/>
              </w:rPr>
              <w:t>Dr. Steven Newhouse</w:t>
            </w:r>
          </w:p>
          <w:p>
            <w:pPr>
              <w:pStyle w:val="style0"/>
              <w:jc w:val="left"/>
              <w:suppressAutoHyphens w:val="false"/>
              <w:autoSpaceDE w:val="false"/>
              <w:spacing w:after="0" w:before="0"/>
            </w:pPr>
            <w:r>
              <w:rPr>
                <w:sz w:val="24"/>
                <w:b/>
                <w:rFonts w:cs="Calibri"/>
              </w:rPr>
              <w:t xml:space="preserve">Director, EGI-InSPIRE </w:t>
            </w:r>
          </w:p>
          <w:p>
            <w:pPr>
              <w:pStyle w:val="style0"/>
              <w:jc w:val="left"/>
              <w:suppressAutoHyphens w:val="false"/>
              <w:autoSpaceDE w:val="false"/>
              <w:spacing w:after="0" w:before="0"/>
            </w:pPr>
            <w:r>
              <w:rPr>
                <w:sz w:val="24"/>
                <w:b/>
                <w:rFonts w:cs="Calibri"/>
              </w:rPr>
            </w:r>
          </w:p>
          <w:p>
            <w:pPr>
              <w:pStyle w:val="style0"/>
              <w:jc w:val="left"/>
              <w:suppressAutoHyphens w:val="false"/>
              <w:autoSpaceDE w:val="false"/>
              <w:spacing w:after="0" w:before="0"/>
            </w:pPr>
            <w:r>
              <w:rPr>
                <w:sz w:val="24"/>
                <w:b/>
                <w:rFonts w:cs="Calibri"/>
              </w:rPr>
            </w:r>
          </w:p>
          <w:p>
            <w:pPr>
              <w:pStyle w:val="style0"/>
              <w:jc w:val="left"/>
              <w:suppressAutoHyphens w:val="false"/>
              <w:autoSpaceDE w:val="false"/>
              <w:spacing w:after="0" w:before="0"/>
            </w:pPr>
            <w:r>
              <w:rPr>
                <w:sz w:val="24"/>
                <w:b/>
                <w:rFonts w:cs="Calibri"/>
              </w:rPr>
            </w:r>
          </w:p>
          <w:p>
            <w:pPr>
              <w:pStyle w:val="style0"/>
              <w:jc w:val="left"/>
              <w:suppressAutoHyphens w:val="false"/>
              <w:autoSpaceDE w:val="false"/>
              <w:spacing w:after="0" w:before="0"/>
            </w:pPr>
            <w:r>
              <w:rPr>
                <w:sz w:val="24"/>
                <w:b/>
                <w:rFonts w:cs="Calibri"/>
              </w:rPr>
              <w:t>________________</w:t>
            </w:r>
          </w:p>
          <w:p>
            <w:pPr>
              <w:pStyle w:val="style0"/>
              <w:jc w:val="left"/>
              <w:suppressAutoHyphens w:val="false"/>
              <w:autoSpaceDE w:val="false"/>
              <w:spacing w:after="0" w:before="0"/>
            </w:pPr>
            <w:r>
              <w:rPr>
                <w:sz w:val="24"/>
                <w:b/>
                <w:rFonts w:cs="Calibri"/>
              </w:rPr>
              <w:t>Date</w:t>
            </w:r>
          </w:p>
          <w:p>
            <w:pPr>
              <w:pStyle w:val="style0"/>
              <w:jc w:val="left"/>
              <w:suppressAutoHyphens w:val="false"/>
              <w:autoSpaceDE w:val="false"/>
              <w:spacing w:after="0" w:before="0"/>
            </w:pPr>
            <w:r>
              <w:rPr>
                <w:rFonts w:cs="Calibri"/>
              </w:rPr>
            </w:r>
          </w:p>
          <w:p>
            <w:pPr>
              <w:pStyle w:val="style0"/>
              <w:jc w:val="left"/>
              <w:suppressAutoHyphens w:val="false"/>
              <w:autoSpaceDE w:val="false"/>
              <w:spacing w:after="0" w:before="0"/>
            </w:pPr>
            <w:r>
              <w:rPr>
                <w:rFonts w:cs="Calibri"/>
              </w:rPr>
            </w:r>
          </w:p>
        </w:tc>
        <w:tc>
          <w:tcPr>
            <w:tcBorders/>
            <w:shd w:fill="auto"/>
            <w:tcW w:type="dxa" w:w="9242"/>
            <w:tcMar>
              <w:top w:type="dxa" w:w="0"/>
              <w:left w:type="dxa" w:w="108"/>
              <w:bottom w:type="dxa" w:w="0"/>
              <w:right w:type="dxa" w:w="108"/>
            </w:tcMar>
          </w:tcPr>
          <w:p>
            <w:pPr>
              <w:pStyle w:val="style0"/>
              <w:jc w:val="left"/>
              <w:suppressAutoHyphens w:val="false"/>
              <w:autoSpaceDE w:val="false"/>
              <w:snapToGrid w:val="false"/>
              <w:spacing w:after="0" w:before="0"/>
            </w:pPr>
            <w:r>
              <w:rPr>
                <w:sz w:val="24"/>
                <w:b/>
                <w:rFonts w:cs="Calibri"/>
              </w:rPr>
            </w:r>
          </w:p>
          <w:p>
            <w:pPr>
              <w:pStyle w:val="style0"/>
              <w:jc w:val="left"/>
              <w:suppressAutoHyphens w:val="false"/>
              <w:autoSpaceDE w:val="false"/>
              <w:spacing w:after="0" w:before="0"/>
            </w:pPr>
            <w:r>
              <w:rPr>
                <w:sz w:val="24"/>
                <w:b/>
                <w:rFonts w:cs="Calibri"/>
              </w:rPr>
            </w:r>
          </w:p>
          <w:p>
            <w:pPr>
              <w:pStyle w:val="style0"/>
              <w:jc w:val="left"/>
              <w:suppressAutoHyphens w:val="false"/>
              <w:autoSpaceDE w:val="false"/>
              <w:spacing w:after="0" w:before="0"/>
            </w:pPr>
            <w:r>
              <w:rPr>
                <w:sz w:val="24"/>
                <w:b/>
                <w:rFonts w:cs="Calibri"/>
              </w:rPr>
            </w:r>
          </w:p>
          <w:p>
            <w:pPr>
              <w:pStyle w:val="style0"/>
              <w:jc w:val="left"/>
              <w:suppressAutoHyphens w:val="false"/>
              <w:autoSpaceDE w:val="false"/>
              <w:spacing w:after="0" w:before="0"/>
            </w:pPr>
            <w:r>
              <w:rPr>
                <w:sz w:val="24"/>
                <w:b/>
                <w:rFonts w:cs="Calibri"/>
              </w:rPr>
            </w:r>
          </w:p>
          <w:p>
            <w:pPr>
              <w:pStyle w:val="style0"/>
              <w:jc w:val="left"/>
              <w:suppressAutoHyphens w:val="false"/>
              <w:autoSpaceDE w:val="false"/>
              <w:spacing w:after="0" w:before="0"/>
            </w:pPr>
            <w:r>
              <w:rPr>
                <w:sz w:val="24"/>
                <w:b/>
                <w:rFonts w:cs="Calibri"/>
              </w:rPr>
              <w:t>________________________________</w:t>
            </w:r>
          </w:p>
          <w:p>
            <w:pPr>
              <w:pStyle w:val="style0"/>
              <w:jc w:val="left"/>
              <w:suppressAutoHyphens w:val="false"/>
              <w:autoSpaceDE w:val="false"/>
              <w:spacing w:after="0" w:before="0"/>
            </w:pPr>
            <w:r>
              <w:fldChar w:fldCharType="begin"/>
            </w:r>
            <w:r>
              <w:rPr>
                <w:sz w:val="24"/>
                <w:b/>
                <w:rFonts w:cs="Calibri"/>
              </w:rPr>
              <w:fldChar w:fldCharType="begin"/>
            </w:r>
            <w:r>
              <w:instrText> DOCPROPERTY "TP_Signer_Name"</w:instrText>
            </w:r>
            <w:r>
              <w:fldChar w:fldCharType="separate"/>
            </w:r>
            <w:r>
              <w:t>Shantenu Jha</w:t>
            </w:r>
            <w:r>
              <w:fldChar w:fldCharType="end"/>
            </w:r>
          </w:p>
          <w:p>
            <w:pPr>
              <w:pStyle w:val="style0"/>
              <w:jc w:val="left"/>
              <w:suppressAutoHyphens w:val="false"/>
              <w:autoSpaceDE w:val="false"/>
              <w:spacing w:after="0" w:before="0"/>
            </w:pPr>
            <w:r>
              <w:fldChar w:fldCharType="begin"/>
            </w:r>
            <w:r>
              <w:rPr>
                <w:sz w:val="24"/>
                <w:b/>
                <w:rFonts w:cs="Calibri"/>
              </w:rPr>
              <w:fldChar w:fldCharType="begin"/>
            </w:r>
            <w:r>
              <w:instrText> DOCPROPERTY "TP_Signer_Function"</w:instrText>
            </w:r>
            <w:r>
              <w:fldChar w:fldCharType="separate"/>
            </w:r>
            <w:r>
              <w:t>Project Lead</w:t>
            </w:r>
            <w:r>
              <w:fldChar w:fldCharType="end"/>
            </w:r>
            <w:r>
              <w:rPr>
                <w:sz w:val="24"/>
                <w:b/>
                <w:rFonts w:cs="Calibri"/>
              </w:rPr>
              <w:t xml:space="preserve">, </w:t>
            </w:r>
            <w:r>
              <w:fldChar w:fldCharType="begin"/>
            </w:r>
            <w:r>
              <w:rPr>
                <w:sz w:val="24"/>
                <w:b/>
                <w:rFonts w:cs="Calibri"/>
              </w:rPr>
              <w:fldChar w:fldCharType="begin"/>
            </w:r>
            <w:r>
              <w:instrText> DOCPROPERTY "TP_Short_Name"</w:instrText>
            </w:r>
            <w:r>
              <w:fldChar w:fldCharType="separate"/>
            </w:r>
            <w:r>
              <w:t>TSP</w:t>
            </w:r>
            <w:r>
              <w:fldChar w:fldCharType="end"/>
            </w:r>
          </w:p>
          <w:p>
            <w:pPr>
              <w:pStyle w:val="style0"/>
              <w:jc w:val="left"/>
              <w:suppressAutoHyphens w:val="false"/>
              <w:autoSpaceDE w:val="false"/>
              <w:spacing w:after="0" w:before="0"/>
            </w:pPr>
            <w:r>
              <w:rPr>
                <w:sz w:val="24"/>
                <w:b/>
                <w:rFonts w:cs="Calibri"/>
              </w:rPr>
            </w:r>
          </w:p>
          <w:p>
            <w:pPr>
              <w:pStyle w:val="style0"/>
              <w:jc w:val="left"/>
              <w:suppressAutoHyphens w:val="false"/>
              <w:autoSpaceDE w:val="false"/>
              <w:spacing w:after="0" w:before="0"/>
            </w:pPr>
            <w:r>
              <w:rPr>
                <w:sz w:val="24"/>
                <w:b/>
                <w:rFonts w:cs="Calibri"/>
              </w:rPr>
            </w:r>
          </w:p>
          <w:p>
            <w:pPr>
              <w:pStyle w:val="style0"/>
              <w:jc w:val="left"/>
              <w:suppressAutoHyphens w:val="false"/>
              <w:autoSpaceDE w:val="false"/>
              <w:spacing w:after="0" w:before="0"/>
            </w:pPr>
            <w:r>
              <w:rPr>
                <w:sz w:val="24"/>
                <w:b/>
                <w:rFonts w:cs="Calibri"/>
              </w:rPr>
            </w:r>
          </w:p>
          <w:p>
            <w:pPr>
              <w:pStyle w:val="style0"/>
              <w:jc w:val="left"/>
              <w:suppressAutoHyphens w:val="false"/>
              <w:autoSpaceDE w:val="false"/>
              <w:spacing w:after="0" w:before="0"/>
            </w:pPr>
            <w:r>
              <w:rPr>
                <w:sz w:val="24"/>
                <w:b/>
                <w:rFonts w:cs="Calibri"/>
              </w:rPr>
              <w:t>________________</w:t>
            </w:r>
          </w:p>
          <w:p>
            <w:pPr>
              <w:pStyle w:val="style0"/>
              <w:jc w:val="left"/>
              <w:suppressAutoHyphens w:val="false"/>
              <w:autoSpaceDE w:val="false"/>
              <w:spacing w:after="0" w:before="0"/>
            </w:pPr>
            <w:r>
              <w:rPr>
                <w:sz w:val="24"/>
                <w:b/>
                <w:rFonts w:cs="Calibri"/>
              </w:rPr>
              <w:t>Date</w:t>
            </w:r>
          </w:p>
          <w:p>
            <w:pPr>
              <w:pStyle w:val="style0"/>
              <w:jc w:val="left"/>
              <w:suppressAutoHyphens w:val="false"/>
              <w:autoSpaceDE w:val="false"/>
              <w:spacing w:after="0" w:before="0"/>
            </w:pPr>
            <w:r>
              <w:rPr>
                <w:rFonts w:cs="Calibri"/>
              </w:rPr>
            </w:r>
          </w:p>
        </w:tc>
      </w:tr>
    </w:tbl>
    <w:p>
      <w:pPr>
        <w:pStyle w:val="style1"/>
        <w:numPr>
          <w:ilvl w:val="0"/>
          <w:numId w:val="1"/>
        </w:numPr>
        <w:widowControl w:val="off"/>
        <w:tabs>
          <w:tab w:leader="none" w:pos="431" w:val="left"/>
        </w:tabs>
        <w:ind w:hanging="431" w:left="431" w:right="0"/>
      </w:pPr>
      <w:ins w:author="Michel Drescher" w:date="2011-04-05T19:38:00Z" w:id="11">
        <w:r>
          <w:rPr/>
          <w:t>Appendix A</w:t>
        </w:r>
      </w:ins>
      <w:r>
        <w:rPr/>
      </w:r>
    </w:p>
    <w:p>
      <w:pPr>
        <w:pStyle w:val="style0"/>
      </w:pPr>
      <w:ins w:author="Michel Drescher" w:date="2011-04-05T19:38:00Z" w:id="12">
        <w:r>
          <w:rPr/>
        </w:r>
      </w:ins>
    </w:p>
    <w:p>
      <w:pPr>
        <w:pStyle w:val="style0"/>
      </w:pPr>
      <w:ins w:author="Michel Drescher" w:date="2011-04-05T19:38:00Z" w:id="13">
        <w:r>
          <w:rPr/>
          <w:t>The SAGA project defines the following procedure for packaging and delivering software components to be delivered to EGI under the SLA defined in this document.  This appendix is informative only, and not part of the SLA.</w:t>
        </w:r>
      </w:ins>
    </w:p>
    <w:p>
      <w:pPr>
        <w:pStyle w:val="style0"/>
      </w:pPr>
      <w:ins w:author="Michel Drescher" w:date="2011-04-05T19:38:00Z" w:id="14">
        <w:r>
          <w:rPr/>
        </w:r>
      </w:ins>
    </w:p>
    <w:p>
      <w:pPr>
        <w:pStyle w:val="style0"/>
        <w:numPr>
          <w:ilvl w:val="0"/>
          <w:numId w:val="2"/>
        </w:numPr>
        <w:widowControl w:val="off"/>
      </w:pPr>
      <w:ins w:author="Michel Drescher" w:date="2011-04-05T19:38:00Z" w:id="15">
        <w:r>
          <w:rPr/>
          <w:t>The source code for the provided software components is maintained in a publicly accessible code repository, under the administration and supervision of the Provider - additional external software components from other code repositories may only be included into the Providers set of deliverables if agreed by both the Provider and EGI.</w:t>
        </w:r>
      </w:ins>
    </w:p>
    <w:p>
      <w:pPr>
        <w:pStyle w:val="style0"/>
        <w:numPr>
          <w:ilvl w:val="0"/>
          <w:numId w:val="2"/>
        </w:numPr>
        <w:widowControl w:val="off"/>
      </w:pPr>
      <w:ins w:author="Michel Drescher" w:date="2011-04-05T19:38:00Z" w:id="16">
        <w:r>
          <w:rPr/>
          <w:t>The Provider will utilize EMI's ETICS infrastructure to</w:t>
        </w:r>
      </w:ins>
    </w:p>
    <w:p>
      <w:pPr>
        <w:pStyle w:val="style0"/>
        <w:numPr>
          <w:ilvl w:val="0"/>
          <w:numId w:val="3"/>
        </w:numPr>
        <w:widowControl w:val="off"/>
      </w:pPr>
      <w:ins w:author="Michel Drescher" w:date="2011-04-05T19:38:00Z" w:id="17">
        <w:r>
          <w:rPr/>
          <w:t>pull the code from the code repositories,</w:t>
        </w:r>
      </w:ins>
    </w:p>
    <w:p>
      <w:pPr>
        <w:pStyle w:val="style0"/>
        <w:numPr>
          <w:ilvl w:val="0"/>
          <w:numId w:val="3"/>
        </w:numPr>
        <w:widowControl w:val="off"/>
      </w:pPr>
      <w:ins w:author="Michel Drescher" w:date="2011-04-05T19:38:00Z" w:id="18">
        <w:r>
          <w:rPr/>
          <w:t>package the source distributions,</w:t>
        </w:r>
      </w:ins>
    </w:p>
    <w:p>
      <w:pPr>
        <w:pStyle w:val="style0"/>
        <w:numPr>
          <w:ilvl w:val="0"/>
          <w:numId w:val="3"/>
        </w:numPr>
        <w:widowControl w:val="off"/>
      </w:pPr>
      <w:ins w:author="Michel Drescher" w:date="2011-04-05T19:38:00Z" w:id="19">
        <w:r>
          <w:rPr/>
          <w:t>package the binary distributions, and</w:t>
        </w:r>
      </w:ins>
    </w:p>
    <w:p>
      <w:pPr>
        <w:pStyle w:val="style0"/>
        <w:numPr>
          <w:ilvl w:val="0"/>
          <w:numId w:val="3"/>
        </w:numPr>
        <w:widowControl w:val="off"/>
      </w:pPr>
      <w:ins w:author="Michel Drescher" w:date="2011-04-05T19:38:00Z" w:id="20">
        <w:r>
          <w:rPr/>
          <w:t>run integration tests to ensure the distributions fit into the EGI / UMD software stack.</w:t>
        </w:r>
      </w:ins>
    </w:p>
    <w:p>
      <w:pPr>
        <w:pStyle w:val="style0"/>
        <w:numPr>
          <w:ilvl w:val="0"/>
          <w:numId w:val="2"/>
        </w:numPr>
        <w:widowControl w:val="off"/>
      </w:pPr>
      <w:ins w:author="Michel Drescher" w:date="2011-04-05T19:38:00Z" w:id="21">
        <w:r>
          <w:rPr/>
          <w:t>The granularity of packages for each component it determined by the Provider, and may change between releases.</w:t>
        </w:r>
      </w:ins>
    </w:p>
    <w:p>
      <w:pPr>
        <w:pStyle w:val="style0"/>
        <w:numPr>
          <w:ilvl w:val="0"/>
          <w:numId w:val="2"/>
        </w:numPr>
        <w:widowControl w:val="off"/>
      </w:pPr>
      <w:ins w:author="Michel Drescher" w:date="2011-04-05T19:38:00Z" w:id="22">
        <w:r>
          <w:rPr/>
          <w:t>The Provider is able to deliver package types supported by ETICS, but no others.</w:t>
        </w:r>
      </w:ins>
    </w:p>
    <w:p>
      <w:pPr>
        <w:pStyle w:val="style0"/>
        <w:numPr>
          <w:ilvl w:val="0"/>
          <w:numId w:val="2"/>
        </w:numPr>
        <w:widowControl w:val="off"/>
      </w:pPr>
      <w:ins w:author="Michel Drescher" w:date="2011-04-05T19:38:00Z" w:id="23">
        <w:r>
          <w:rPr/>
          <w:t>If the software passes the EMI / ETICS integration tests, the Provider assumes the software is fit for release on the EGI infrastructure.  Additional integration tests and software dependency resolutions need to be agreed upon mutually (this only affects deployment and integration tests - but does not affect software specific unit tests.).</w:t>
        </w:r>
      </w:ins>
    </w:p>
    <w:p>
      <w:pPr>
        <w:pStyle w:val="style0"/>
        <w:numPr>
          <w:ilvl w:val="0"/>
          <w:numId w:val="2"/>
        </w:numPr>
        <w:widowControl w:val="off"/>
      </w:pPr>
      <w:ins w:author="Michel Drescher" w:date="2011-04-05T19:38:00Z" w:id="24">
        <w:r>
          <w:rPr/>
          <w:t>EGI, and in particular UMD, will be able to pull the Provider's software deliverables from EMI's package repository (maintained via ETICS).  That process will count as deliverance of the Provider's software components to EGI.</w:t>
        </w:r>
      </w:ins>
    </w:p>
    <w:p>
      <w:pPr>
        <w:pStyle w:val="style0"/>
        <w:numPr>
          <w:ilvl w:val="0"/>
          <w:numId w:val="2"/>
        </w:numPr>
        <w:widowControl w:val="off"/>
      </w:pPr>
      <w:ins w:author="Michel Drescher" w:date="2011-04-05T19:38:00Z" w:id="25">
        <w:r>
          <w:rPr/>
          <w:t>The Provider's performance will depend on the cooperation of the EMI project, which operates ETICS.  Disruption of that cooperation, and technical problems with ETICS, may delay the deliverance of the software components.  If either the Provider or EGI are unsatisfied by the packaging and delivery procedure defined above, an alternative procedure will be jointly defined.</w:t>
        </w:r>
      </w:ins>
    </w:p>
    <w:p>
      <w:pPr>
        <w:pStyle w:val="style0"/>
        <w:spacing w:after="40" w:before="40"/>
      </w:pPr>
      <w:r>
        <w:rPr>
          <w:rFonts w:cs="Calibri" w:eastAsia="Cambria"/>
        </w:rPr>
      </w:r>
    </w:p>
    <w:sectPr>
      <w:formProt w:val="off"/>
      <w:titlePg/>
      <w:pgSz w:h="16838" w:w="11906"/>
      <w:docGrid w:charSpace="0" w:linePitch="360" w:type="default"/>
      <w:textDirection w:val="lrTb"/>
      <w:pgNumType w:fmt="decimal"/>
      <w:type w:val="continuous"/>
      <w:pgMar w:bottom="1418" w:footer="708" w:header="708" w:left="1418" w:right="1418" w:top="1418"/>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auto"/>
    <w:pitch w:val="default"/>
  </w:font>
</w:fonts>
</file>

<file path=word/footer1.xml><?xml version="1.0" encoding="utf-8"?>
<w:ftr xmlns:w="http://schemas.openxmlformats.org/wordprocessingml/2006/main">
  <w:p>
    <w:pPr>
      <w:pStyle w:val="style74"/>
      <w:tabs>
        <w:tab w:leader="none" w:pos="4320" w:val="center"/>
        <w:tab w:leader="none" w:pos="8640" w:val="right"/>
      </w:tabs>
      <w:spacing w:after="40" w:before="40"/>
    </w:pPr>
    <w:r>
      <w:rPr/>
    </w:r>
  </w:p>
  <w:tbl>
    <w:tblPr>
      <w:tblBorders>
        <w:top w:color="000080" w:space="0" w:sz="8" w:val="single"/>
      </w:tblBorders>
      <w:jc w:val="left"/>
      <w:tblInd w:type="dxa" w:w="-70"/>
    </w:tblPr>
    <w:tblGrid>
      <w:gridCol w:w="2764"/>
      <w:gridCol w:w="6591"/>
      <w:gridCol w:w="8150"/>
      <w:gridCol w:w="9142"/>
    </w:tblGrid>
    <w:tr>
      <w:trPr>
        <w:cantSplit w:val="off"/>
      </w:trPr>
      <w:tc>
        <w:tcPr>
          <w:tcBorders>
            <w:top w:color="000080" w:space="0" w:sz="8" w:val="single"/>
          </w:tcBorders>
          <w:shd w:fill="auto"/>
          <w:tcW w:type="dxa" w:w="2764"/>
          <w:tcMar>
            <w:top w:type="dxa" w:w="0"/>
            <w:left w:type="dxa" w:w="70"/>
            <w:bottom w:type="dxa" w:w="0"/>
            <w:right w:type="dxa" w:w="70"/>
          </w:tcMar>
        </w:tcPr>
        <w:p>
          <w:pPr>
            <w:pStyle w:val="style74"/>
            <w:snapToGrid w:val="false"/>
            <w:spacing w:after="40" w:before="40"/>
          </w:pPr>
          <w:r>
            <w:rPr>
              <w:color w:val="000000"/>
              <w:sz w:val="18"/>
              <w:szCs w:val="18"/>
            </w:rPr>
            <w:t>EGI-InSPIRE INFSO-RI-261323</w:t>
          </w:r>
        </w:p>
      </w:tc>
      <w:tc>
        <w:tcPr>
          <w:tcBorders>
            <w:top w:color="000080" w:space="0" w:sz="8" w:val="single"/>
          </w:tcBorders>
          <w:shd w:fill="auto"/>
          <w:tcW w:type="dxa" w:w="6591"/>
          <w:tcMar>
            <w:top w:type="dxa" w:w="0"/>
            <w:left w:type="dxa" w:w="70"/>
            <w:bottom w:type="dxa" w:w="0"/>
            <w:right w:type="dxa" w:w="70"/>
          </w:tcMar>
        </w:tcPr>
        <w:p>
          <w:pPr>
            <w:pStyle w:val="style74"/>
            <w:jc w:val="center"/>
            <w:snapToGrid w:val="false"/>
            <w:spacing w:after="40" w:before="40"/>
          </w:pPr>
          <w:r>
            <w:rPr>
              <w:color w:val="000000"/>
              <w:sz w:val="18"/>
              <w:szCs w:val="18"/>
            </w:rPr>
            <w:t>© Members of EGI-InSPIRE collaboration</w:t>
          </w:r>
        </w:p>
      </w:tc>
      <w:tc>
        <w:tcPr>
          <w:tcBorders>
            <w:top w:color="000080" w:space="0" w:sz="8" w:val="single"/>
          </w:tcBorders>
          <w:shd w:fill="auto"/>
          <w:tcW w:type="dxa" w:w="8150"/>
          <w:tcMar>
            <w:top w:type="dxa" w:w="0"/>
            <w:left w:type="dxa" w:w="70"/>
            <w:bottom w:type="dxa" w:w="0"/>
            <w:right w:type="dxa" w:w="70"/>
          </w:tcMar>
        </w:tcPr>
        <w:p>
          <w:pPr>
            <w:pStyle w:val="style74"/>
            <w:snapToGrid w:val="false"/>
            <w:spacing w:after="40" w:before="40"/>
          </w:pPr>
          <w:r>
            <w:rPr>
              <w:caps/>
            </w:rPr>
          </w:r>
        </w:p>
      </w:tc>
      <w:tc>
        <w:tcPr>
          <w:tcBorders>
            <w:top w:color="000080" w:space="0" w:sz="8" w:val="single"/>
          </w:tcBorders>
          <w:shd w:fill="auto"/>
          <w:tcW w:type="dxa" w:w="9142"/>
          <w:tcMar>
            <w:top w:type="dxa" w:w="0"/>
            <w:left w:type="dxa" w:w="70"/>
            <w:bottom w:type="dxa" w:w="0"/>
            <w:right w:type="dxa" w:w="70"/>
          </w:tcMar>
        </w:tcPr>
        <w:p>
          <w:pPr>
            <w:pStyle w:val="style74"/>
            <w:jc w:val="right"/>
            <w:snapToGrid w:val="false"/>
            <w:spacing w:after="40" w:before="40"/>
          </w:pPr>
          <w:r>
            <w:fldChar w:fldCharType="begin"/>
          </w:r>
          <w:r>
            <w:rPr/>
            <w:fldChar w:fldCharType="begin"/>
          </w:r>
          <w:r>
            <w:instrText> PAGE </w:instrText>
          </w:r>
          <w:r>
            <w:fldChar w:fldCharType="separate"/>
          </w:r>
          <w:r>
            <w:t>19</w:t>
          </w:r>
          <w:r>
            <w:fldChar w:fldCharType="end"/>
          </w:r>
          <w:r>
            <w:rPr/>
            <w:t xml:space="preserve"> </w:t>
          </w:r>
          <w:r>
            <w:rPr/>
            <w:t xml:space="preserve">/ </w:t>
          </w:r>
          <w:r>
            <w:fldChar w:fldCharType="begin"/>
          </w:r>
          <w:r>
            <w:rPr/>
            <w:fldChar w:fldCharType="begin"/>
          </w:r>
          <w:r>
            <w:instrText> NUMPAGES \*Arabic </w:instrText>
          </w:r>
          <w:r>
            <w:fldChar w:fldCharType="separate"/>
          </w:r>
          <w:r>
            <w:t>19</w:t>
          </w:r>
          <w:r>
            <w:fldChar w:fldCharType="end"/>
          </w:r>
        </w:p>
      </w:tc>
    </w:tr>
  </w:tbl>
  <w:p>
    <w:pPr>
      <w:pStyle w:val="style74"/>
      <w:tabs>
        <w:tab w:leader="none" w:pos="4320" w:val="center"/>
        <w:tab w:leader="none" w:pos="8640" w:val="right"/>
      </w:tabs>
      <w:spacing w:after="40" w:before="40"/>
    </w:pPr>
    <w:r>
      <w:rPr/>
    </w:r>
  </w:p>
</w:ftr>
</file>

<file path=word/footer2.xml><?xml version="1.0" encoding="utf-8"?>
<w:ftr xmlns:w="http://schemas.openxmlformats.org/wordprocessingml/2006/main">
  <w:tbl>
    <w:tblPr>
      <w:tblBorders>
        <w:top w:color="000080" w:space="0" w:sz="8" w:val="single"/>
      </w:tblBorders>
      <w:jc w:val="left"/>
      <w:tblInd w:type="dxa" w:w="-70"/>
    </w:tblPr>
    <w:tblGrid>
      <w:gridCol w:w="2764"/>
      <w:gridCol w:w="6591"/>
      <w:gridCol w:w="8150"/>
      <w:gridCol w:w="9142"/>
    </w:tblGrid>
    <w:tr>
      <w:trPr>
        <w:cantSplit w:val="off"/>
      </w:trPr>
      <w:tc>
        <w:tcPr>
          <w:tcBorders>
            <w:top w:color="000080" w:space="0" w:sz="8" w:val="single"/>
          </w:tcBorders>
          <w:shd w:fill="auto"/>
          <w:tcW w:type="dxa" w:w="2764"/>
          <w:tcMar>
            <w:top w:type="dxa" w:w="0"/>
            <w:left w:type="dxa" w:w="70"/>
            <w:bottom w:type="dxa" w:w="0"/>
            <w:right w:type="dxa" w:w="70"/>
          </w:tcMar>
        </w:tcPr>
        <w:p>
          <w:pPr>
            <w:pStyle w:val="style74"/>
            <w:snapToGrid w:val="false"/>
            <w:spacing w:after="40" w:before="40"/>
          </w:pPr>
          <w:r>
            <w:rPr>
              <w:color w:val="000000"/>
              <w:sz w:val="18"/>
              <w:szCs w:val="18"/>
            </w:rPr>
            <w:t>EGI-InSPIRE INFSO-RI-261323</w:t>
          </w:r>
        </w:p>
      </w:tc>
      <w:tc>
        <w:tcPr>
          <w:tcBorders>
            <w:top w:color="000080" w:space="0" w:sz="8" w:val="single"/>
          </w:tcBorders>
          <w:shd w:fill="auto"/>
          <w:tcW w:type="dxa" w:w="6591"/>
          <w:tcMar>
            <w:top w:type="dxa" w:w="0"/>
            <w:left w:type="dxa" w:w="70"/>
            <w:bottom w:type="dxa" w:w="0"/>
            <w:right w:type="dxa" w:w="70"/>
          </w:tcMar>
        </w:tcPr>
        <w:p>
          <w:pPr>
            <w:pStyle w:val="style74"/>
            <w:jc w:val="center"/>
            <w:snapToGrid w:val="false"/>
            <w:spacing w:after="40" w:before="40"/>
          </w:pPr>
          <w:r>
            <w:rPr>
              <w:color w:val="000000"/>
              <w:sz w:val="18"/>
              <w:szCs w:val="18"/>
            </w:rPr>
            <w:t>© Members of EGI-InSPIRE collaboration</w:t>
          </w:r>
        </w:p>
      </w:tc>
      <w:tc>
        <w:tcPr>
          <w:tcBorders>
            <w:top w:color="000080" w:space="0" w:sz="8" w:val="single"/>
          </w:tcBorders>
          <w:shd w:fill="auto"/>
          <w:tcW w:type="dxa" w:w="8150"/>
          <w:tcMar>
            <w:top w:type="dxa" w:w="0"/>
            <w:left w:type="dxa" w:w="70"/>
            <w:bottom w:type="dxa" w:w="0"/>
            <w:right w:type="dxa" w:w="70"/>
          </w:tcMar>
        </w:tcPr>
        <w:p>
          <w:pPr>
            <w:pStyle w:val="style74"/>
            <w:snapToGrid w:val="false"/>
            <w:spacing w:after="40" w:before="40"/>
          </w:pPr>
          <w:r>
            <w:rPr>
              <w:caps/>
            </w:rPr>
          </w:r>
        </w:p>
      </w:tc>
      <w:tc>
        <w:tcPr>
          <w:tcBorders>
            <w:top w:color="000080" w:space="0" w:sz="8" w:val="single"/>
          </w:tcBorders>
          <w:shd w:fill="auto"/>
          <w:tcW w:type="dxa" w:w="9142"/>
          <w:tcMar>
            <w:top w:type="dxa" w:w="0"/>
            <w:left w:type="dxa" w:w="70"/>
            <w:bottom w:type="dxa" w:w="0"/>
            <w:right w:type="dxa" w:w="70"/>
          </w:tcMar>
        </w:tcPr>
        <w:p>
          <w:pPr>
            <w:pStyle w:val="style74"/>
            <w:jc w:val="right"/>
            <w:snapToGrid w:val="false"/>
            <w:spacing w:after="40" w:before="40"/>
          </w:pPr>
          <w:r>
            <w:fldChar w:fldCharType="begin"/>
          </w:r>
          <w:r>
            <w:rPr/>
            <w:fldChar w:fldCharType="begin"/>
          </w:r>
          <w:r>
            <w:instrText> PAGE </w:instrText>
          </w:r>
          <w:r>
            <w:fldChar w:fldCharType="separate"/>
          </w:r>
          <w:r>
            <w:t>19</w:t>
          </w:r>
          <w:r>
            <w:fldChar w:fldCharType="end"/>
          </w:r>
          <w:r>
            <w:rPr/>
            <w:t xml:space="preserve"> </w:t>
          </w:r>
          <w:r>
            <w:rPr/>
            <w:t xml:space="preserve">/ </w:t>
          </w:r>
          <w:r>
            <w:fldChar w:fldCharType="begin"/>
          </w:r>
          <w:r>
            <w:rPr/>
            <w:fldChar w:fldCharType="begin"/>
          </w:r>
          <w:r>
            <w:instrText> NUMPAGES \*Arabic </w:instrText>
          </w:r>
          <w:r>
            <w:fldChar w:fldCharType="separate"/>
          </w:r>
          <w:r>
            <w:t>19</w:t>
          </w:r>
          <w:r>
            <w:fldChar w:fldCharType="end"/>
          </w:r>
        </w:p>
      </w:tc>
    </w:tr>
  </w:tbl>
  <w:p>
    <w:pPr>
      <w:pStyle w:val="style74"/>
      <w:tabs>
        <w:tab w:leader="none" w:pos="4320" w:val="center"/>
        <w:tab w:leader="none" w:pos="8640" w:val="right"/>
      </w:tabs>
      <w:spacing w:after="40" w:before="40"/>
    </w:pPr>
    <w:r>
      <w:rPr/>
    </w:r>
  </w:p>
</w:ftr>
</file>

<file path=word/header1.xml><?xml version="1.0" encoding="UTF-8" standalone="yes"?>
<w:hdr xmlns:w="http://schemas.openxmlformats.org/wordprocessingml/2006/main"><w:tbl><w:tblPr><w:tblBorders></w:tblBorders><w:jc w:val="left"/><w:tblInd w:type="dxa" w:w="-108"/></w:tblPr><w:tblGrid><w:gridCol w:w="2558"/><w:gridCol w:w="6718"/><w:gridCol w:w="9414"/><w:gridCol w:w="12097"/></w:tblGrid><w:tr><w:trPr><w:trHeight w:hRule="atLeast" w:val="1131"/><w:cantSplit w:val="off"/></w:trPr><w:tc><w:tcPr><w:tcBorders></w:tcBorders><w:shd w:fill="auto"/><w:tcW w:type="dxa" w:w="2558"/><w:tcMar><w:top w:type="dxa" w:w="0"/><w:left w:type="dxa" w:w="108"/><w:bottom w:type="dxa" w:w="0"/><w:right w:type="dxa" w:w="108"/></w:tcMar></w:tcPr><w:p><w:pPr><w:pStyle w:val="style73"/><w:jc w:val="center"/><w:tabs><w:tab w:leader="none" w:pos="4320" w:val="center"/><w:tab w:leader="none" w:pos="8640" w:val="right"/><w:tab w:leader="none" w:pos="9072" w:val="right"/></w:tabs><w:snapToGrid w:val="false"/><w:spacing w:after="40" w:before="40"/></w:pPr><w:r><w:rPr><w:lang w:eastAsia="en-US" w:val="en-US"/></w:rPr><w:drawing><wp:inline distB="0" distL="0" distR="0" distT="0"><wp:extent cx="1042670" cy="7874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a:srcRect/><a:stretch><a:fillRect/></a:stretch></pic:blipFill><pic:spPr bwMode="auto"><a:xfrm><a:off x="0" y="0"/><a:ext cx="1042670" cy="787400"/></a:xfrm><a:prstGeom prst="rect"><a:avLst/></a:prstGeom><a:noFill/><a:ln w="9525"><a:noFill/><a:miter lim="800000"/><a:headEnd/><a:tailEnd/></a:ln></pic:spPr></pic:pic></a:graphicData></a:graphic></wp:inline></w:drawing></w:r></w:p></w:tc><w:tc><w:tcPr><w:tcBorders></w:tcBorders><w:shd w:fill="auto"/><w:tcW w:type="dxa" w:w="6718"/><w:tcMar><w:top w:type="dxa" w:w="0"/><w:left w:type="dxa" w:w="108"/><w:bottom w:type="dxa" w:w="0"/><w:right w:type="dxa" w:w="108"/></w:tcMar></w:tcPr><w:p><w:pPr><w:pStyle w:val="style0"/><w:jc w:val="center"/><w:suppressAutoHyphens w:val="false"/><w:autoSpaceDE w:val="false"/><w:snapToGrid w:val="false"/><w:spacing w:after="0" w:before="0"/></w:pPr><w:r><w:rPr><w:sz w:val="28"/><w:b/><w:szCs w:val="28"/><w:iCs/><w:bCs/></w:rPr><w:t>Service Level Agreement</w:t></w:r></w:p><w:p><w:pPr><w:pStyle w:val="style0"/><w:jc w:val="center"/><w:suppressAutoHyphens w:val="false"/><w:autoSpaceDE w:val="false"/><w:spacing w:after="0" w:before="0"/></w:pPr><w:r><w:rPr><w:sz w:val="28"/><w:b/><w:szCs w:val="28"/><w:iCs/><w:bCs/></w:rPr><w:t>between</w:t></w:r></w:p><w:p><w:pPr><w:pStyle w:val="style73"/><w:jc w:val="center"/><w:tabs><w:tab w:leader="none" w:pos="4320" w:val="center"/><w:tab w:leader="none" w:pos="8640" w:val="right"/><w:tab w:leader="none" w:pos="9072" w:val="right"/></w:tabs><w:spacing w:after="40" w:before="40"/></w:pPr><w:r><w:rPr><w:sz w:val="28"/><w:b/><w:szCs w:val="28"/><w:iCs/><w:bCs/></w:rPr><w:t xml:space="preserve">EGI-InSPIRE and </w:t></w:r><w:r><w:fldChar w:fldCharType="begin"/></w:r><w:r><w:rPr><w:sz w:val="28"/><w:b/><w:szCs w:val="28"/><w:iCs/><w:bCs/></w:rPr><w:fldChar w:fldCharType="begin"/></w:r><w:r><w:instrText> DOCPROPERTY &quot;TP_Short_Name&quot;</w:instrText></w:r><w:r><w:fldChar w:fldCharType="separate"/></w:r><w:r><w:t>TSP</w:t></w:r><w:r><w:fldChar w:fldCharType="end"/></w:r></w:p></w:tc><w:tc><w:tcPr><w:tcBorders></w:tcBorders><w:shd w:fill="auto"/><w:tcW w:type="dxa" w:w="9414"/><w:tcMar><w:top w:type="dxa" w:w="0"/><w:left w:type="dxa" w:w="108"/><w:bottom w:type="dxa" w:w="0"/><w:right w:type="dxa" w:w="108"/></w:tcMar></w:tcPr><w:p><w:pPr><w:pStyle w:val="style73"/><w:jc w:val="center"/><w:tabs><w:tab w:leader="none" w:pos="4320" w:val="center"/><w:tab w:leader="none" w:pos="8640" w:val="right"/><w:tab w:leader="none" w:pos="9072" w:val="right"/></w:tabs><w:snapToGrid w:val="false"/><w:spacing w:after="40" w:before="40"/></w:pPr><w:r><w:rPr><w:lang w:eastAsia="en-US" w:val="en-US"/></w:rPr><w:drawing><wp:inline distB="0" distL="0" distR="0" distT="0"><wp:extent cx="1568450" cy="38290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a:srcRect/><a:stretch><a:fillRect/></a:stretch></pic:blipFill><pic:spPr bwMode="auto"><a:xfrm><a:off x="0" y="0"/><a:ext cx="1568450" cy="382905"/></a:xfrm><a:prstGeom prst="rect"><a:avLst/></a:prstGeom><a:noFill/><a:ln w="9525"><a:noFill/><a:miter lim="800000"/><a:headEnd/><a:tailEnd/></a:ln></pic:spPr></pic:pic></a:graphicData></a:graphic></wp:inline></w:drawing></w:r></w:p></w:tc><w:tc><w:tcPr><w:tcBorders></w:tcBorders><w:shd w:fill="auto"/><w:tcW w:type="dxa" w:w="12097"/><w:tcMar><w:top w:type="dxa" w:w="0"/><w:left w:type="dxa" w:w="108"/><w:bottom w:type="dxa" w:w="0"/><w:right w:type="dxa" w:w="108"/></w:tcMar></w:tcPr><w:p><w:pPr><w:pStyle w:val="style73"/><w:jc w:val="center"/><w:tabs><w:tab w:leader="none" w:pos="4320" w:val="center"/><w:tab w:leader="none" w:pos="8640" w:val="right"/><w:tab w:leader="none" w:pos="9072" w:val="right"/></w:tabs><w:snapToGrid w:val="false"/><w:spacing w:after="40" w:before="40"/></w:pPr><w:r><w:rPr><w:shd w:fill="FFFF00"/></w:rPr></w:r></w:p></w:tc></w:tr></w:tbl><w:p><w:pPr><w:pStyle w:val="style73"/><w:tabs><w:tab w:leader="none" w:pos="4320" w:val="center"/><w:tab w:leader="none" w:pos="8640" w:val="right"/></w:tabs><w:spacing w:after="40" w:before="40"/></w:pPr><w:r><w:rPr></w:rPr></w:r></w:p></w:hdr>
</file>

<file path=word/header2.xml><?xml version="1.0" encoding="UTF-8" standalone="yes"?>
<w:hdr xmlns:w="http://schemas.openxmlformats.org/wordprocessingml/2006/main"><w:tbl><w:tblPr><w:tblBorders></w:tblBorders><w:jc w:val="left"/><w:tblInd w:type="dxa" w:w="-108"/></w:tblPr><w:tblGrid><w:gridCol w:w="2558"/><w:gridCol w:w="6717"/><w:gridCol w:w="9413"/><w:gridCol w:w="12097"/></w:tblGrid><w:tr><w:trPr><w:trHeight w:hRule="atLeast" w:val="1131"/><w:cantSplit w:val="off"/></w:trPr><w:tc><w:tcPr><w:tcBorders></w:tcBorders><w:shd w:fill="auto"/><w:tcW w:type="dxa" w:w="2558"/><w:tcMar><w:top w:type="dxa" w:w="0"/><w:left w:type="dxa" w:w="108"/><w:bottom w:type="dxa" w:w="0"/><w:right w:type="dxa" w:w="108"/></w:tcMar></w:tcPr><w:p><w:pPr><w:pStyle w:val="style73"/><w:jc w:val="center"/><w:tabs><w:tab w:leader="none" w:pos="4320" w:val="center"/><w:tab w:leader="none" w:pos="8640" w:val="right"/><w:tab w:leader="none" w:pos="9072" w:val="right"/></w:tabs><w:snapToGrid w:val="false"/><w:spacing w:after="40" w:before="40"/></w:pPr><w:r><w:rPr><w:lang w:eastAsia="en-US" w:val="en-US"/></w:rPr><w:drawing><wp:inline distB="0" distL="0" distR="0" distT="0"><wp:extent cx="1042670" cy="7874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a:srcRect/><a:stretch><a:fillRect/></a:stretch></pic:blipFill><pic:spPr bwMode="auto"><a:xfrm><a:off x="0" y="0"/><a:ext cx="1042670" cy="787400"/></a:xfrm><a:prstGeom prst="rect"><a:avLst/></a:prstGeom><a:noFill/><a:ln w="9525"><a:noFill/><a:miter lim="800000"/><a:headEnd/><a:tailEnd/></a:ln></pic:spPr></pic:pic></a:graphicData></a:graphic></wp:inline></w:drawing></w:r></w:p></w:tc><w:tc><w:tcPr><w:tcBorders></w:tcBorders><w:shd w:fill="auto"/><w:tcW w:type="dxa" w:w="6717"/><w:tcMar><w:top w:type="dxa" w:w="0"/><w:left w:type="dxa" w:w="108"/><w:bottom w:type="dxa" w:w="0"/><w:right w:type="dxa" w:w="108"/></w:tcMar></w:tcPr><w:p><w:pPr><w:pStyle w:val="style73"/><w:jc w:val="center"/><w:tabs><w:tab w:leader="none" w:pos="4320" w:val="center"/><w:tab w:leader="none" w:pos="8640" w:val="right"/><w:tab w:leader="none" w:pos="9072" w:val="right"/></w:tabs><w:snapToGrid w:val="false"/><w:spacing w:after="40" w:before="40"/></w:pPr><w:r><w:rPr></w:rPr></w:r></w:p></w:tc><w:tc><w:tcPr><w:tcBorders></w:tcBorders><w:shd w:fill="auto"/><w:tcW w:type="dxa" w:w="9413"/><w:tcMar><w:top w:type="dxa" w:w="0"/><w:left w:type="dxa" w:w="108"/><w:bottom w:type="dxa" w:w="0"/><w:right w:type="dxa" w:w="108"/></w:tcMar></w:tcPr><w:p><w:pPr><w:pStyle w:val="style73"/><w:jc w:val="center"/><w:tabs><w:tab w:leader="none" w:pos="4320" w:val="center"/><w:tab w:leader="none" w:pos="8640" w:val="right"/><w:tab w:leader="none" w:pos="9072" w:val="right"/></w:tabs><w:snapToGrid w:val="false"/><w:spacing w:after="40" w:before="40"/></w:pPr><w:r><w:rPr><w:lang w:eastAsia="en-US" w:val="en-US"/></w:rPr><w:drawing><wp:inline distB="0" distL="0" distR="0" distT="0"><wp:extent cx="1568450" cy="382905"/><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a:srcRect/><a:stretch><a:fillRect/></a:stretch></pic:blipFill><pic:spPr bwMode="auto"><a:xfrm><a:off x="0" y="0"/><a:ext cx="1568450" cy="382905"/></a:xfrm><a:prstGeom prst="rect"><a:avLst/></a:prstGeom><a:noFill/><a:ln w="9525"><a:noFill/><a:miter lim="800000"/><a:headEnd/><a:tailEnd/></a:ln></pic:spPr></pic:pic></a:graphicData></a:graphic></wp:inline></w:drawing></w:r></w:p></w:tc><w:tc><w:tcPr><w:tcBorders></w:tcBorders><w:shd w:fill="auto"/><w:tcW w:type="dxa" w:w="12097"/><w:tcMar><w:top w:type="dxa" w:w="0"/><w:left w:type="dxa" w:w="108"/><w:bottom w:type="dxa" w:w="0"/><w:right w:type="dxa" w:w="108"/></w:tcMar></w:tcPr><w:p><w:pPr><w:pStyle w:val="style73"/><w:jc w:val="center"/><w:tabs><w:tab w:leader="none" w:pos="4320" w:val="center"/><w:tab w:leader="none" w:pos="8640" w:val="right"/><w:tab w:leader="none" w:pos="9072" w:val="right"/></w:tabs><w:snapToGrid w:val="false"/><w:spacing w:after="40" w:before="40"/></w:pPr><w:r><w:rPr><w:shd w:fill="FFFF00"/></w:rPr></w:r></w:p></w:tc></w:tr></w:tbl><w:p><w:pPr><w:pStyle w:val="style73"/><w:tabs><w:tab w:leader="none" w:pos="4320" w:val="center"/><w:tab w:leader="none" w:pos="8640" w:val="right"/></w:tabs><w:spacing w:after="40" w:before="40"/></w:pPr><w:r><w:rPr></w:rPr></w:r></w:p></w:hdr>
</file>

<file path=word/numbering.xml><?xml version="1.0" encoding="utf-8"?>
<w:numbering xmlns:w="http://schemas.openxmlformats.org/wordprocessingml/2006/main">
  <w:abstractNum w:abstractNumId="1">
    <w:lvl w:ilvl="0">
      <w:start w:val="1"/>
      <w:numFmt w:val="decimal"/>
      <w:lvlJc w:val="left"/>
      <w:lvlText w:val="%1"/>
      <w:pPr>
        <w:ind w:hanging="432" w:left="432"/>
      </w:pPr>
    </w:lvl>
    <w:lvl w:ilvl="1">
      <w:start w:val="1"/>
      <w:numFmt w:val="decimal"/>
      <w:lvlJc w:val="left"/>
      <w:lvlText w:val="%1.%2"/>
      <w:pPr>
        <w:ind w:hanging="576" w:left="576"/>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abstractNum w:abstractNumId="2">
    <w:lvl w:ilvl="0">
      <w:start w:val="1"/>
      <w:numFmt w:val="decimal"/>
      <w:lvlJc w:val="left"/>
      <w:lvlText w:val="%1."/>
      <w:pPr>
        <w:ind w:hanging="360" w:left="720"/>
      </w:pPr>
    </w:lvl>
    <w:lvl w:ilvl="1">
      <w:start w:val="1"/>
      <w:numFmt w:val="decimal"/>
      <w:lvlJc w:val="left"/>
      <w:lvlText w:val="%2."/>
      <w:pPr>
        <w:ind w:hanging="360" w:left="1080"/>
      </w:pPr>
    </w:lvl>
    <w:lvl w:ilvl="2">
      <w:start w:val="1"/>
      <w:numFmt w:val="decimal"/>
      <w:lvlJc w:val="left"/>
      <w:lvlText w:val="%3."/>
      <w:pPr>
        <w:ind w:hanging="360" w:left="1440"/>
      </w:pPr>
    </w:lvl>
    <w:lvl w:ilvl="3">
      <w:start w:val="1"/>
      <w:numFmt w:val="decimal"/>
      <w:lvlJc w:val="left"/>
      <w:lvlText w:val="%4."/>
      <w:pPr>
        <w:ind w:hanging="360" w:left="1800"/>
      </w:pPr>
    </w:lvl>
    <w:lvl w:ilvl="4">
      <w:start w:val="1"/>
      <w:numFmt w:val="decimal"/>
      <w:lvlJc w:val="left"/>
      <w:lvlText w:val="%5."/>
      <w:pPr>
        <w:ind w:hanging="360" w:left="2160"/>
      </w:pPr>
    </w:lvl>
    <w:lvl w:ilvl="5">
      <w:start w:val="1"/>
      <w:numFmt w:val="decimal"/>
      <w:lvlJc w:val="left"/>
      <w:lvlText w:val="%6."/>
      <w:pPr>
        <w:ind w:hanging="360" w:left="2520"/>
      </w:pPr>
    </w:lvl>
    <w:lvl w:ilvl="6">
      <w:start w:val="1"/>
      <w:numFmt w:val="decimal"/>
      <w:lvlJc w:val="left"/>
      <w:lvlText w:val="%7."/>
      <w:pPr>
        <w:ind w:hanging="360" w:left="2880"/>
      </w:pPr>
    </w:lvl>
    <w:lvl w:ilvl="7">
      <w:start w:val="1"/>
      <w:numFmt w:val="decimal"/>
      <w:lvlJc w:val="left"/>
      <w:lvlText w:val="%8."/>
      <w:pPr>
        <w:ind w:hanging="360" w:left="3240"/>
      </w:pPr>
    </w:lvl>
    <w:lvl w:ilvl="8">
      <w:start w:val="1"/>
      <w:numFmt w:val="decimal"/>
      <w:lvlJc w:val="left"/>
      <w:lvlText w:val="%9."/>
      <w:pPr>
        <w:ind w:hanging="360" w:left="3600"/>
      </w:pPr>
    </w:lvl>
  </w:abstractNum>
  <w:abstractNum w:abstractNumId="3">
    <w:lvl w:ilvl="0">
      <w:start w:val="1"/>
      <w:numFmt w:val="bullet"/>
      <w:lvlJc w:val="left"/>
      <w:lvlText w:val=""/>
      <w:pPr>
        <w:ind w:hanging="360" w:left="1080"/>
      </w:pPr>
      <w:rPr>
        <w:rFonts w:ascii="Symbol" w:cs="Symbol" w:hAnsi="Symbol" w:hint="default"/>
      </w:rPr>
    </w:lvl>
    <w:lvl w:ilvl="1">
      <w:start w:val="1"/>
      <w:numFmt w:val="bullet"/>
      <w:lvlJc w:val="left"/>
      <w:lvlText w:val="◦"/>
      <w:pPr>
        <w:ind w:hanging="360" w:left="1440"/>
      </w:pPr>
      <w:rPr>
        <w:rFonts w:ascii="OpenSymbol" w:cs="OpenSymbol" w:hAnsi="OpenSymbol" w:hint="default"/>
      </w:rPr>
    </w:lvl>
    <w:lvl w:ilvl="2">
      <w:start w:val="1"/>
      <w:numFmt w:val="bullet"/>
      <w:lvlJc w:val="left"/>
      <w:lvlText w:val="▪"/>
      <w:pPr>
        <w:ind w:hanging="360" w:left="1800"/>
      </w:pPr>
      <w:rPr>
        <w:rFonts w:ascii="OpenSymbol" w:cs="OpenSymbol" w:hAnsi="OpenSymbol" w:hint="default"/>
      </w:rPr>
    </w:lvl>
    <w:lvl w:ilvl="3">
      <w:start w:val="1"/>
      <w:numFmt w:val="bullet"/>
      <w:lvlJc w:val="left"/>
      <w:lvlText w:val=""/>
      <w:pPr>
        <w:ind w:hanging="360" w:left="2160"/>
      </w:pPr>
      <w:rPr>
        <w:rFonts w:ascii="Symbol" w:cs="Symbol" w:hAnsi="Symbol" w:hint="default"/>
      </w:rPr>
    </w:lvl>
    <w:lvl w:ilvl="4">
      <w:start w:val="1"/>
      <w:numFmt w:val="bullet"/>
      <w:lvlJc w:val="left"/>
      <w:lvlText w:val="◦"/>
      <w:pPr>
        <w:ind w:hanging="360" w:left="2520"/>
      </w:pPr>
      <w:rPr>
        <w:rFonts w:ascii="OpenSymbol" w:cs="OpenSymbol" w:hAnsi="OpenSymbol" w:hint="default"/>
      </w:rPr>
    </w:lvl>
    <w:lvl w:ilvl="5">
      <w:start w:val="1"/>
      <w:numFmt w:val="bullet"/>
      <w:lvlJc w:val="left"/>
      <w:lvlText w:val="▪"/>
      <w:pPr>
        <w:ind w:hanging="360" w:left="2880"/>
      </w:pPr>
      <w:rPr>
        <w:rFonts w:ascii="OpenSymbol" w:cs="OpenSymbol" w:hAnsi="OpenSymbol" w:hint="default"/>
      </w:rPr>
    </w:lvl>
    <w:lvl w:ilvl="6">
      <w:start w:val="1"/>
      <w:numFmt w:val="bullet"/>
      <w:lvlJc w:val="left"/>
      <w:lvlText w:val=""/>
      <w:pPr>
        <w:ind w:hanging="360" w:left="3240"/>
      </w:pPr>
      <w:rPr>
        <w:rFonts w:ascii="Symbol" w:cs="Symbol" w:hAnsi="Symbol" w:hint="default"/>
      </w:rPr>
    </w:lvl>
    <w:lvl w:ilvl="7">
      <w:start w:val="1"/>
      <w:numFmt w:val="bullet"/>
      <w:lvlJc w:val="left"/>
      <w:lvlText w:val="◦"/>
      <w:pPr>
        <w:ind w:hanging="360" w:left="3600"/>
      </w:pPr>
      <w:rPr>
        <w:rFonts w:ascii="OpenSymbol" w:cs="OpenSymbol" w:hAnsi="OpenSymbol" w:hint="default"/>
      </w:rPr>
    </w:lvl>
    <w:lvl w:ilvl="8">
      <w:start w:val="1"/>
      <w:numFmt w:val="bullet"/>
      <w:lvlJc w:val="left"/>
      <w:lvlText w:val="▪"/>
      <w:pPr>
        <w:ind w:hanging="360" w:left="3960"/>
      </w:pPr>
      <w:rPr>
        <w:rFonts w:ascii="OpenSymbol" w:cs="OpenSymbol" w:hAnsi="OpenSymbol" w:hint="default"/>
      </w:rPr>
    </w:lvl>
  </w:abstractNum>
  <w:abstractNum w:abstractNumId="4">
    <w:lvl w:ilvl="0">
      <w:start w:val="1"/>
      <w:numFmt w:val="bullet"/>
      <w:lvlJc w:val="left"/>
      <w:lvlText w:val=""/>
      <w:pPr>
        <w:ind w:hanging="360" w:left="720"/>
      </w:pPr>
      <w:rPr>
        <w:rFonts w:ascii="Symbol" w:cs="Symbol" w:hAnsi="Symbol" w:hint="default"/>
      </w:rPr>
    </w:lvl>
  </w:abstractNum>
  <w:abstractNum w:abstractNumId="5">
    <w:lvl w:ilvl="0">
      <w:start w:val="1"/>
      <w:numFmt w:val="bullet"/>
      <w:lvlJc w:val="left"/>
      <w:lvlText w:val=""/>
      <w:pPr>
        <w:ind w:hanging="360" w:left="720"/>
      </w:pPr>
      <w:rPr>
        <w:rFonts w:ascii="Symbol" w:cs="Symbol" w:hAnsi="Symbol" w:hint="default"/>
      </w:rPr>
    </w:lvl>
  </w:abstractNum>
  <w:abstractNum w:abstractNumId="6">
    <w:lvl w:ilvl="0">
      <w:start w:val="1"/>
      <w:numFmt w:val="bullet"/>
      <w:lvlJc w:val="left"/>
      <w:lvlText w:val=""/>
      <w:pPr>
        <w:ind w:hanging="360" w:left="720"/>
      </w:pPr>
      <w:rPr>
        <w:rFonts w:ascii="Symbol" w:cs="Symbol" w:hAnsi="Symbol" w:hint="default"/>
      </w:rPr>
    </w:lvl>
  </w:abstractNum>
  <w:abstractNum w:abstractNumId="7">
    <w:lvl w:ilvl="0">
      <w:start w:val="1"/>
      <w:numFmt w:val="decimal"/>
      <w:lvlJc w:val="left"/>
      <w:lvlText w:val="%1."/>
      <w:pPr>
        <w:ind w:hanging="360" w:left="720"/>
      </w:pPr>
    </w:lvl>
  </w:abstractNum>
  <w:abstractNum w:abstractNumId="8">
    <w:lvl w:ilvl="0">
      <w:start w:val="1"/>
      <w:numFmt w:val="decimal"/>
      <w:lvlJc w:val="left"/>
      <w:lvlText w:val="%1."/>
      <w:pPr>
        <w:ind w:hanging="360" w:left="720"/>
      </w:pPr>
    </w:lvl>
  </w:abstractNum>
  <w:abstractNum w:abstractNumId="9">
    <w:lvl w:ilvl="0">
      <w:start w:val="1"/>
      <w:numFmt w:val="decimal"/>
      <w:lvlJc w:val="left"/>
      <w:lvlText w:val="%1."/>
      <w:pPr>
        <w:ind w:hanging="360" w:left="720"/>
      </w:pPr>
    </w:lvl>
  </w:abstractNum>
  <w:abstractNum w:abstractNumId="10">
    <w:lvl w:ilvl="0">
      <w:start w:val="1"/>
      <w:numFmt w:val="upperRoman"/>
      <w:lvlJc w:val="left"/>
      <w:suff w:val="space"/>
      <w:lvlText w:val="%1."/>
      <w:pPr>
        <w:ind w:hanging="432" w:left="432"/>
      </w:pPr>
      <w:rPr/>
    </w:lvl>
    <w:lvl w:ilvl="1">
      <w:start w:val="1"/>
      <w:numFmt w:val="decimal"/>
      <w:lvlJc w:val="left"/>
      <w:suff w:val="space"/>
      <w:lvlText w:val="%1.%2."/>
      <w:pPr>
        <w:ind w:hanging="576" w:left="576"/>
      </w:pPr>
      <w:rPr/>
    </w:lvl>
    <w:lvl w:ilvl="2">
      <w:start w:val="1"/>
      <w:numFmt w:val="decimal"/>
      <w:lvlJc w:val="left"/>
      <w:suff w:val="space"/>
      <w:lvlText w:val="%1.%2.%3."/>
      <w:pPr>
        <w:ind w:hanging="720" w:left="720"/>
      </w:pPr>
      <w:rPr/>
    </w:lvl>
    <w:lvl w:ilvl="3">
      <w:start w:val="1"/>
      <w:numFmt w:val="decimal"/>
      <w:lvlJc w:val="left"/>
      <w:suff w:val="space"/>
      <w:lvlText w:val="%1.%2.%3.%4."/>
      <w:pPr>
        <w:ind w:hanging="864" w:left="864"/>
      </w:pPr>
      <w:rPr/>
    </w:lvl>
    <w:lvl w:ilvl="4">
      <w:start w:val="1"/>
      <w:numFmt w:val="decimal"/>
      <w:lvlJc w:val="left"/>
      <w:suff w:val="space"/>
      <w:lvlText w:val="%1.%2.%3.%4.%5."/>
      <w:pPr>
        <w:ind w:hanging="1008" w:left="1008"/>
      </w:pPr>
      <w:rPr/>
    </w:lvl>
    <w:lvl w:ilvl="5">
      <w:start w:val="1"/>
      <w:numFmt w:val="decimal"/>
      <w:lvlJc w:val="left"/>
      <w:suff w:val="space"/>
      <w:lvlText w:val="%1.%2.%3.%4.%5.%6."/>
      <w:pPr>
        <w:ind w:hanging="1152" w:left="1152"/>
      </w:pPr>
      <w:rPr/>
    </w:lvl>
    <w:lvl w:ilvl="6">
      <w:start w:val="1"/>
      <w:numFmt w:val="decimal"/>
      <w:lvlJc w:val="left"/>
      <w:suff w:val="space"/>
      <w:lvlText w:val="%1.%2.%3.%4.%5.%6.%7."/>
      <w:pPr>
        <w:ind w:hanging="1296" w:left="1296"/>
      </w:pPr>
      <w:rPr/>
    </w:lvl>
    <w:lvl w:ilvl="7">
      <w:start w:val="1"/>
      <w:numFmt w:val="decimal"/>
      <w:lvlJc w:val="left"/>
      <w:suff w:val="space"/>
      <w:lvlText w:val="%1.%2.%3.%4.%5.%6.%7.%8."/>
      <w:pPr>
        <w:ind w:hanging="1440" w:left="1440"/>
      </w:pPr>
      <w:rPr/>
    </w:lvl>
    <w:lvl w:ilvl="8">
      <w:start w:val="1"/>
      <w:numFmt w:val="decimal"/>
      <w:lvlJc w:val="left"/>
      <w:suff w:val="space"/>
      <w:lvlText w:val="%1.%2.%3.%4.%5.%6.%7.%8.%9."/>
      <w:pPr>
        <w:ind w:hanging="1584" w:left="1584"/>
      </w:pPr>
      <w:rPr/>
    </w:lvl>
  </w:abstractNum>
  <w:abstractNum w:abstractNumId="11">
    <w:lvl w:ilvl="0">
      <w:start w:val="1"/>
      <w:numFmt w:val="bullet"/>
      <w:lvlJc w:val="left"/>
      <w:lvlText w:val=""/>
      <w:pPr>
        <w:ind w:hanging="360" w:left="720"/>
      </w:pPr>
      <w:rPr>
        <w:rFonts w:ascii="Symbol" w:cs="Symbol" w:hAnsi="Symbol" w:hint="default"/>
      </w:rPr>
    </w:lvl>
  </w:abstractNum>
  <w:abstractNum w:abstractNumId="12">
    <w:lvl w:ilvl="0">
      <w:start w:val="1"/>
      <w:numFmt w:val="bullet"/>
      <w:lvlJc w:val="left"/>
      <w:lvlText w:val=""/>
      <w:pPr>
        <w:ind w:hanging="360" w:left="720"/>
      </w:pPr>
      <w:rPr>
        <w:rFonts w:ascii="Symbol" w:cs="Symbol" w:hAnsi="Symbol" w:hint="default"/>
      </w:rPr>
    </w:lvl>
  </w:abstractNum>
  <w:abstractNum w:abstractNumId="13">
    <w:lvl w:ilvl="0">
      <w:start w:val="1"/>
      <w:numFmt w:val="bullet"/>
      <w:lvlJc w:val="left"/>
      <w:lvlText w:val=""/>
      <w:pPr>
        <w:ind w:hanging="360" w:left="72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tyles.xml><?xml version="1.0" encoding="utf-8"?>
<w:styles xmlns:w="http://schemas.openxmlformats.org/wordprocessingml/2006/main">
  <w:style w:styleId="style0" w:type="paragraph">
    <w:name w:val="Normal"/>
    <w:next w:val="style0"/>
    <w:pPr>
      <w:jc w:val="both"/>
      <w:suppressAutoHyphens w:val="true"/>
      <w:widowControl w:val="off"/>
      <w:tabs>
        <w:tab w:leader="none" w:pos="720" w:val="left"/>
      </w:tabs>
      <w:docGrid w:charSpace="214746316" w:linePitch="312" w:type="default"/>
      <w:spacing w:after="40" w:before="40"/>
    </w:pPr>
    <w:rPr>
      <w:color w:val="auto"/>
      <w:sz w:val="22"/>
      <w:szCs w:val="22"/>
      <w:rFonts w:ascii="Calibri" w:cs="Cambria" w:eastAsia="Times New Roman" w:hAnsi="Calibri"/>
      <w:lang w:bidi="ar-SA" w:eastAsia="zh-CN" w:val="en-GB"/>
    </w:rPr>
  </w:style>
  <w:style w:styleId="style1" w:type="paragraph">
    <w:name w:val="Heading 1"/>
    <w:basedOn w:val="style0"/>
    <w:next w:val="style0"/>
    <w:pPr>
      <w:outlineLvl w:val="0"/>
      <w:numPr>
        <w:ilvl w:val="0"/>
        <w:numId w:val="1"/>
      </w:numPr>
      <w:ind w:hanging="431" w:left="431" w:right="0"/>
      <w:pageBreakBefore/>
      <w:keepNext/>
      <w:spacing w:after="60" w:before="240"/>
    </w:pPr>
    <w:rPr>
      <w:caps/>
      <w:sz w:val="32"/>
      <w:b/>
      <w:szCs w:val="32"/>
      <w:bCs/>
      <w:rFonts w:ascii="Calibri" w:hAnsi="Calibri"/>
    </w:rPr>
  </w:style>
  <w:style w:styleId="style2" w:type="paragraph">
    <w:name w:val="Heading 2"/>
    <w:basedOn w:val="style0"/>
    <w:next w:val="style0"/>
    <w:pPr>
      <w:outlineLvl w:val="1"/>
      <w:numPr>
        <w:ilvl w:val="1"/>
        <w:numId w:val="1"/>
      </w:numPr>
      <w:keepNext/>
      <w:spacing w:after="60" w:before="240"/>
    </w:pPr>
    <w:rPr>
      <w:sz w:val="28"/>
      <w:i/>
      <w:b/>
      <w:szCs w:val="28"/>
      <w:iCs/>
      <w:bCs/>
      <w:rFonts w:ascii="Calibri" w:hAnsi="Calibri"/>
    </w:rPr>
  </w:style>
  <w:style w:styleId="style3" w:type="paragraph">
    <w:name w:val="Heading 3"/>
    <w:basedOn w:val="style0"/>
    <w:next w:val="style0"/>
    <w:pPr>
      <w:outlineLvl w:val="2"/>
      <w:numPr>
        <w:ilvl w:val="2"/>
        <w:numId w:val="1"/>
      </w:numPr>
      <w:keepNext/>
      <w:spacing w:after="60" w:before="240"/>
    </w:pPr>
    <w:rPr>
      <w:sz w:val="26"/>
      <w:b/>
      <w:szCs w:val="26"/>
      <w:bCs/>
      <w:rFonts w:ascii="Calibri" w:hAnsi="Calibri"/>
    </w:rPr>
  </w:style>
  <w:style w:styleId="style4" w:type="paragraph">
    <w:name w:val="Heading 4"/>
    <w:basedOn w:val="style0"/>
    <w:next w:val="style0"/>
    <w:pPr>
      <w:outlineLvl w:val="3"/>
      <w:numPr>
        <w:ilvl w:val="3"/>
        <w:numId w:val="1"/>
      </w:numPr>
      <w:keepNext/>
      <w:spacing w:after="60" w:before="240"/>
    </w:pPr>
    <w:rPr>
      <w:sz w:val="28"/>
      <w:b/>
      <w:szCs w:val="28"/>
      <w:bCs/>
      <w:rFonts w:ascii="Cambria" w:hAnsi="Cambria"/>
    </w:rPr>
  </w:style>
  <w:style w:styleId="style5" w:type="paragraph">
    <w:name w:val="Heading 5"/>
    <w:basedOn w:val="style0"/>
    <w:next w:val="style0"/>
    <w:pPr>
      <w:outlineLvl w:val="4"/>
      <w:numPr>
        <w:ilvl w:val="4"/>
        <w:numId w:val="1"/>
      </w:numPr>
      <w:spacing w:after="60" w:before="240"/>
    </w:pPr>
    <w:rPr>
      <w:sz w:val="26"/>
      <w:i/>
      <w:b/>
      <w:szCs w:val="26"/>
      <w:iCs/>
      <w:bCs/>
      <w:rFonts w:ascii="Cambria" w:hAnsi="Cambria"/>
    </w:rPr>
  </w:style>
  <w:style w:styleId="style6" w:type="paragraph">
    <w:name w:val="Heading 6"/>
    <w:basedOn w:val="style0"/>
    <w:next w:val="style0"/>
    <w:pPr>
      <w:outlineLvl w:val="5"/>
      <w:numPr>
        <w:ilvl w:val="5"/>
        <w:numId w:val="1"/>
      </w:numPr>
      <w:spacing w:after="60" w:before="240"/>
    </w:pPr>
    <w:rPr>
      <w:b/>
      <w:szCs w:val="22"/>
      <w:bCs/>
      <w:rFonts w:ascii="Cambria" w:hAnsi="Cambria"/>
    </w:rPr>
  </w:style>
  <w:style w:styleId="style7" w:type="paragraph">
    <w:name w:val="Heading 7"/>
    <w:basedOn w:val="style0"/>
    <w:next w:val="style0"/>
    <w:pPr>
      <w:outlineLvl w:val="6"/>
      <w:numPr>
        <w:ilvl w:val="6"/>
        <w:numId w:val="1"/>
      </w:numPr>
      <w:spacing w:after="60" w:before="240"/>
    </w:pPr>
    <w:rPr>
      <w:sz w:val="24"/>
      <w:szCs w:val="24"/>
      <w:rFonts w:ascii="Cambria" w:hAnsi="Cambria"/>
    </w:rPr>
  </w:style>
  <w:style w:styleId="style8" w:type="paragraph">
    <w:name w:val="Heading 8"/>
    <w:basedOn w:val="style0"/>
    <w:next w:val="style0"/>
    <w:pPr>
      <w:outlineLvl w:val="7"/>
      <w:numPr>
        <w:ilvl w:val="7"/>
        <w:numId w:val="1"/>
      </w:numPr>
      <w:spacing w:after="60" w:before="240"/>
    </w:pPr>
    <w:rPr>
      <w:sz w:val="24"/>
      <w:i/>
      <w:szCs w:val="24"/>
      <w:iCs/>
      <w:rFonts w:ascii="Cambria" w:hAnsi="Cambria"/>
    </w:rPr>
  </w:style>
  <w:style w:styleId="style9" w:type="paragraph">
    <w:name w:val="Heading 9"/>
    <w:basedOn w:val="style0"/>
    <w:next w:val="style0"/>
    <w:pPr>
      <w:outlineLvl w:val="8"/>
      <w:numPr>
        <w:ilvl w:val="8"/>
        <w:numId w:val="1"/>
      </w:numPr>
      <w:spacing w:after="60" w:before="240"/>
    </w:pPr>
    <w:rPr>
      <w:szCs w:val="22"/>
      <w:rFonts w:ascii="Calibri" w:hAnsi="Calibri"/>
    </w:rPr>
  </w:style>
  <w:style w:styleId="style15" w:type="character">
    <w:name w:val="WW8Num1z0"/>
    <w:next w:val="style15"/>
    <w:rPr>
      <w:rFonts w:ascii="Symbol" w:hAnsi="Symbol"/>
    </w:rPr>
  </w:style>
  <w:style w:styleId="style16" w:type="character">
    <w:name w:val="WW8Num1z2"/>
    <w:next w:val="style16"/>
    <w:rPr>
      <w:rFonts w:ascii="Courier New" w:hAnsi="Courier New"/>
    </w:rPr>
  </w:style>
  <w:style w:styleId="style17" w:type="character">
    <w:name w:val="WW8Num1z3"/>
    <w:next w:val="style17"/>
    <w:rPr>
      <w:rFonts w:ascii="Wingdings" w:hAnsi="Wingdings"/>
    </w:rPr>
  </w:style>
  <w:style w:styleId="style18" w:type="character">
    <w:name w:val="WW8Num2z0"/>
    <w:next w:val="style18"/>
    <w:rPr>
      <w:sz w:val="20"/>
      <w:rFonts w:ascii="Symbol" w:hAnsi="Symbol"/>
    </w:rPr>
  </w:style>
  <w:style w:styleId="style19" w:type="character">
    <w:name w:val="WW8Num3z0"/>
    <w:next w:val="style19"/>
    <w:rPr>
      <w:rFonts w:ascii="Symbol" w:cs="Times New Roman" w:hAnsi="Symbol"/>
    </w:rPr>
  </w:style>
  <w:style w:styleId="style20" w:type="character">
    <w:name w:val="WW8Num3z1"/>
    <w:next w:val="style20"/>
    <w:rPr>
      <w:rFonts w:ascii="OpenSymbol;Arial Unicode MS" w:cs="Wingdings" w:hAnsi="OpenSymbol;Arial Unicode MS"/>
    </w:rPr>
  </w:style>
  <w:style w:styleId="style21" w:type="character">
    <w:name w:val="WW8Num5z0"/>
    <w:next w:val="style21"/>
    <w:rPr>
      <w:rFonts w:ascii="Symbol" w:cs="OpenSymbol;Arial Unicode MS" w:hAnsi="Symbol"/>
    </w:rPr>
  </w:style>
  <w:style w:styleId="style22" w:type="character">
    <w:name w:val="WW8Num5z1"/>
    <w:next w:val="style22"/>
    <w:rPr>
      <w:rFonts w:ascii="OpenSymbol;Arial Unicode MS" w:cs="OpenSymbol;Arial Unicode MS" w:hAnsi="OpenSymbol;Arial Unicode MS"/>
    </w:rPr>
  </w:style>
  <w:style w:styleId="style23" w:type="character">
    <w:name w:val="WW8Num6z0"/>
    <w:next w:val="style23"/>
    <w:rPr>
      <w:rFonts w:ascii="Symbol" w:hAnsi="Symbol"/>
    </w:rPr>
  </w:style>
  <w:style w:styleId="style24" w:type="character">
    <w:name w:val="WW8Num6z1"/>
    <w:next w:val="style24"/>
    <w:rPr>
      <w:rFonts w:ascii="Courier New" w:hAnsi="Courier New"/>
    </w:rPr>
  </w:style>
  <w:style w:styleId="style25" w:type="character">
    <w:name w:val="WW8Num6z2"/>
    <w:next w:val="style25"/>
    <w:rPr>
      <w:rFonts w:ascii="Wingdings" w:hAnsi="Wingdings"/>
    </w:rPr>
  </w:style>
  <w:style w:styleId="style26" w:type="character">
    <w:name w:val="WW8Num9z0"/>
    <w:next w:val="style26"/>
    <w:rPr>
      <w:rFonts w:ascii="Symbol" w:hAnsi="Symbol"/>
    </w:rPr>
  </w:style>
  <w:style w:styleId="style27" w:type="character">
    <w:name w:val="WW8Num9z1"/>
    <w:next w:val="style27"/>
    <w:rPr>
      <w:rFonts w:ascii="Courier New" w:hAnsi="Courier New"/>
    </w:rPr>
  </w:style>
  <w:style w:styleId="style28" w:type="character">
    <w:name w:val="WW8Num9z2"/>
    <w:next w:val="style28"/>
    <w:rPr>
      <w:rFonts w:ascii="Wingdings" w:hAnsi="Wingdings"/>
    </w:rPr>
  </w:style>
  <w:style w:styleId="style29" w:type="character">
    <w:name w:val="WW8Num10z0"/>
    <w:next w:val="style29"/>
    <w:rPr>
      <w:rFonts w:ascii="Symbol" w:hAnsi="Symbol"/>
    </w:rPr>
  </w:style>
  <w:style w:styleId="style30" w:type="character">
    <w:name w:val="WW8Num10z1"/>
    <w:next w:val="style30"/>
    <w:rPr>
      <w:rFonts w:ascii="Courier New" w:hAnsi="Courier New"/>
    </w:rPr>
  </w:style>
  <w:style w:styleId="style31" w:type="character">
    <w:name w:val="WW8Num10z2"/>
    <w:next w:val="style31"/>
    <w:rPr>
      <w:rFonts w:ascii="Wingdings" w:hAnsi="Wingdings"/>
    </w:rPr>
  </w:style>
  <w:style w:styleId="style32" w:type="character">
    <w:name w:val="WW8Num15z0"/>
    <w:next w:val="style32"/>
    <w:rPr>
      <w:rFonts w:ascii="Times New Roman" w:hAnsi="Times New Roman"/>
    </w:rPr>
  </w:style>
  <w:style w:styleId="style33" w:type="character">
    <w:name w:val="WW8Num16z0"/>
    <w:next w:val="style33"/>
    <w:rPr>
      <w:rFonts w:ascii="Symbol" w:hAnsi="Symbol"/>
    </w:rPr>
  </w:style>
  <w:style w:styleId="style34" w:type="character">
    <w:name w:val="WW8Num16z1"/>
    <w:next w:val="style34"/>
    <w:rPr>
      <w:rFonts w:ascii="Courier New" w:hAnsi="Courier New"/>
    </w:rPr>
  </w:style>
  <w:style w:styleId="style35" w:type="character">
    <w:name w:val="WW8Num16z2"/>
    <w:next w:val="style35"/>
    <w:rPr>
      <w:rFonts w:ascii="Wingdings" w:hAnsi="Wingdings"/>
    </w:rPr>
  </w:style>
  <w:style w:styleId="style36" w:type="character">
    <w:name w:val="WW8Num17z0"/>
    <w:next w:val="style36"/>
    <w:rPr>
      <w:rFonts w:ascii="Symbol" w:hAnsi="Symbol"/>
    </w:rPr>
  </w:style>
  <w:style w:styleId="style37" w:type="character">
    <w:name w:val="WW8Num17z1"/>
    <w:next w:val="style37"/>
    <w:rPr>
      <w:rFonts w:ascii="Courier New" w:hAnsi="Courier New"/>
    </w:rPr>
  </w:style>
  <w:style w:styleId="style38" w:type="character">
    <w:name w:val="WW8Num17z2"/>
    <w:next w:val="style38"/>
    <w:rPr>
      <w:rFonts w:ascii="Wingdings" w:hAnsi="Wingdings"/>
    </w:rPr>
  </w:style>
  <w:style w:styleId="style39" w:type="character">
    <w:name w:val="WW8Num18z0"/>
    <w:next w:val="style39"/>
    <w:rPr>
      <w:rFonts w:ascii="Symbol" w:hAnsi="Symbol"/>
    </w:rPr>
  </w:style>
  <w:style w:styleId="style40" w:type="character">
    <w:name w:val="WW8Num18z1"/>
    <w:next w:val="style40"/>
    <w:rPr>
      <w:rFonts w:ascii="Courier New" w:hAnsi="Courier New"/>
    </w:rPr>
  </w:style>
  <w:style w:styleId="style41" w:type="character">
    <w:name w:val="WW8Num18z2"/>
    <w:next w:val="style41"/>
    <w:rPr>
      <w:rFonts w:ascii="Wingdings" w:hAnsi="Wingdings"/>
    </w:rPr>
  </w:style>
  <w:style w:styleId="style42" w:type="character">
    <w:name w:val="WW8Num19z0"/>
    <w:next w:val="style42"/>
    <w:rPr>
      <w:rFonts w:ascii="Symbol" w:hAnsi="Symbol"/>
    </w:rPr>
  </w:style>
  <w:style w:styleId="style43" w:type="character">
    <w:name w:val="WW8Num19z1"/>
    <w:next w:val="style43"/>
    <w:rPr>
      <w:rFonts w:ascii="Courier New" w:hAnsi="Courier New"/>
    </w:rPr>
  </w:style>
  <w:style w:styleId="style44" w:type="character">
    <w:name w:val="WW8Num19z2"/>
    <w:next w:val="style44"/>
    <w:rPr>
      <w:rFonts w:ascii="Wingdings" w:hAnsi="Wingdings"/>
    </w:rPr>
  </w:style>
  <w:style w:styleId="style45" w:type="character">
    <w:name w:val="Default Paragraph Font"/>
    <w:next w:val="style45"/>
    <w:rPr/>
  </w:style>
  <w:style w:styleId="style46" w:type="character">
    <w:name w:val="Header Char"/>
    <w:basedOn w:val="style45"/>
    <w:next w:val="style46"/>
    <w:rPr/>
  </w:style>
  <w:style w:styleId="style47" w:type="character">
    <w:name w:val="Footer Char"/>
    <w:basedOn w:val="style45"/>
    <w:next w:val="style47"/>
    <w:rPr/>
  </w:style>
  <w:style w:styleId="style48" w:type="character">
    <w:name w:val="Comment Text Char"/>
    <w:next w:val="style48"/>
    <w:rPr>
      <w:sz w:val="16"/>
      <w:rFonts w:ascii="Times New Roman" w:eastAsia="Times New Roman" w:hAnsi="Times New Roman"/>
    </w:rPr>
  </w:style>
  <w:style w:styleId="style49" w:type="character">
    <w:name w:val="Comment Reference"/>
    <w:next w:val="style49"/>
    <w:rPr>
      <w:sz w:val="16"/>
      <w:szCs w:val="16"/>
      <w:rFonts w:cs="Times New Roman"/>
    </w:rPr>
  </w:style>
  <w:style w:styleId="style50" w:type="character">
    <w:name w:val="DocId"/>
    <w:next w:val="style50"/>
    <w:rPr>
      <w:rFonts w:cs="Times New Roman"/>
    </w:rPr>
  </w:style>
  <w:style w:styleId="style51" w:type="character">
    <w:name w:val="Balloon Text Char"/>
    <w:next w:val="style51"/>
    <w:rPr>
      <w:sz w:val="18"/>
      <w:szCs w:val="18"/>
      <w:rFonts w:ascii="Lucida Grande" w:eastAsia="Times New Roman" w:hAnsi="Lucida Grande"/>
      <w:lang w:val="en-GB"/>
    </w:rPr>
  </w:style>
  <w:style w:styleId="style52" w:type="character">
    <w:name w:val="Internet Link"/>
    <w:next w:val="style52"/>
    <w:rPr>
      <w:color w:val="0000FF"/>
      <w:u w:val="single"/>
      <w:rFonts w:cs="Times New Roman"/>
    </w:rPr>
  </w:style>
  <w:style w:styleId="style53" w:type="character">
    <w:name w:val="Heading 1 Char"/>
    <w:next w:val="style53"/>
    <w:rPr>
      <w:caps/>
      <w:sz w:val="32"/>
      <w:b/>
      <w:szCs w:val="32"/>
      <w:bCs/>
      <w:rFonts w:ascii="Calibri" w:eastAsia="Times New Roman" w:hAnsi="Calibri"/>
      <w:lang w:val="en-GB"/>
    </w:rPr>
  </w:style>
  <w:style w:styleId="style54" w:type="character">
    <w:name w:val="Heading 2 Char"/>
    <w:next w:val="style54"/>
    <w:rPr>
      <w:sz w:val="28"/>
      <w:i/>
      <w:b/>
      <w:szCs w:val="28"/>
      <w:iCs/>
      <w:bCs/>
      <w:rFonts w:ascii="Calibri" w:eastAsia="Times New Roman" w:hAnsi="Calibri"/>
      <w:lang w:val="en-GB"/>
    </w:rPr>
  </w:style>
  <w:style w:styleId="style55" w:type="character">
    <w:name w:val="Heading 3 Char"/>
    <w:next w:val="style55"/>
    <w:rPr>
      <w:sz w:val="26"/>
      <w:b/>
      <w:szCs w:val="26"/>
      <w:bCs/>
      <w:rFonts w:ascii="Calibri" w:eastAsia="Times New Roman" w:hAnsi="Calibri"/>
      <w:lang w:val="en-GB"/>
    </w:rPr>
  </w:style>
  <w:style w:styleId="style56" w:type="character">
    <w:name w:val="Heading 4 Char"/>
    <w:next w:val="style56"/>
    <w:rPr>
      <w:sz w:val="28"/>
      <w:b/>
      <w:szCs w:val="28"/>
      <w:bCs/>
      <w:rFonts w:eastAsia="Times New Roman"/>
      <w:lang w:val="en-GB"/>
    </w:rPr>
  </w:style>
  <w:style w:styleId="style57" w:type="character">
    <w:name w:val="Heading 5 Char"/>
    <w:next w:val="style57"/>
    <w:rPr>
      <w:sz w:val="26"/>
      <w:i/>
      <w:b/>
      <w:szCs w:val="26"/>
      <w:iCs/>
      <w:bCs/>
      <w:rFonts w:eastAsia="Times New Roman"/>
      <w:lang w:val="en-GB"/>
    </w:rPr>
  </w:style>
  <w:style w:styleId="style58" w:type="character">
    <w:name w:val="Heading 6 Char"/>
    <w:next w:val="style58"/>
    <w:rPr>
      <w:sz w:val="22"/>
      <w:b/>
      <w:szCs w:val="22"/>
      <w:bCs/>
      <w:rFonts w:eastAsia="Times New Roman"/>
      <w:lang w:val="en-GB"/>
    </w:rPr>
  </w:style>
  <w:style w:styleId="style59" w:type="character">
    <w:name w:val="Heading 7 Char"/>
    <w:next w:val="style59"/>
    <w:rPr>
      <w:sz w:val="24"/>
      <w:szCs w:val="24"/>
      <w:rFonts w:eastAsia="Times New Roman"/>
      <w:lang w:val="en-GB"/>
    </w:rPr>
  </w:style>
  <w:style w:styleId="style60" w:type="character">
    <w:name w:val="Heading 8 Char"/>
    <w:next w:val="style60"/>
    <w:rPr>
      <w:sz w:val="24"/>
      <w:i/>
      <w:szCs w:val="24"/>
      <w:iCs/>
      <w:rFonts w:eastAsia="Times New Roman"/>
      <w:lang w:val="en-GB"/>
    </w:rPr>
  </w:style>
  <w:style w:styleId="style61" w:type="character">
    <w:name w:val="Heading 9 Char"/>
    <w:next w:val="style61"/>
    <w:rPr>
      <w:sz w:val="22"/>
      <w:szCs w:val="22"/>
      <w:rFonts w:ascii="Calibri" w:eastAsia="Times New Roman" w:hAnsi="Calibri"/>
      <w:lang w:val="en-GB"/>
    </w:rPr>
  </w:style>
  <w:style w:styleId="style62" w:type="character">
    <w:name w:val="apple-style-span"/>
    <w:basedOn w:val="style45"/>
    <w:next w:val="style62"/>
    <w:rPr/>
  </w:style>
  <w:style w:styleId="style63" w:type="character">
    <w:name w:val="Footnote Text Char"/>
    <w:next w:val="style63"/>
    <w:rPr>
      <w:sz w:val="24"/>
      <w:szCs w:val="24"/>
      <w:rFonts w:ascii="Times New Roman" w:eastAsia="Times New Roman" w:hAnsi="Times New Roman"/>
      <w:lang w:val="en-GB"/>
    </w:rPr>
  </w:style>
  <w:style w:styleId="style64" w:type="character">
    <w:name w:val="Visited Internet Link"/>
    <w:next w:val="style64"/>
    <w:rPr>
      <w:color w:val="800080"/>
      <w:u w:val="single"/>
    </w:rPr>
  </w:style>
  <w:style w:styleId="style65" w:type="character">
    <w:name w:val="Comment Subject Char"/>
    <w:next w:val="style65"/>
    <w:rPr>
      <w:sz w:val="16"/>
      <w:b/>
      <w:bCs/>
      <w:rFonts w:ascii="Times New Roman" w:eastAsia="Times New Roman" w:hAnsi="Times New Roman"/>
      <w:lang w:val="en-GB"/>
    </w:rPr>
  </w:style>
  <w:style w:styleId="style66" w:type="character">
    <w:name w:val="Strong Emphasis"/>
    <w:next w:val="style66"/>
    <w:rPr>
      <w:color w:val="auto"/>
      <w:sz w:val="20"/>
      <w:b/>
      <w:szCs w:val="20"/>
      <w:bCs/>
      <w:rFonts w:ascii="Times New Roman" w:cs="Times New Roman" w:eastAsia="Times New Roman" w:hAnsi="Times New Roman"/>
      <w:lang w:val="en-US"/>
    </w:rPr>
  </w:style>
  <w:style w:styleId="style67" w:type="character">
    <w:name w:val="Emphasis"/>
    <w:next w:val="style67"/>
    <w:rPr>
      <w:i/>
      <w:iCs/>
    </w:rPr>
  </w:style>
  <w:style w:styleId="style68" w:type="paragraph">
    <w:name w:val="Heading"/>
    <w:basedOn w:val="style0"/>
    <w:next w:val="style69"/>
    <w:pPr>
      <w:keepNext/>
      <w:spacing w:after="120" w:before="240"/>
    </w:pPr>
    <w:rPr>
      <w:sz w:val="28"/>
      <w:szCs w:val="28"/>
      <w:rFonts w:ascii="Arial" w:cs="Lohit Hindi" w:eastAsia="DejaVu Sans" w:hAnsi="Arial"/>
    </w:rPr>
  </w:style>
  <w:style w:styleId="style69" w:type="paragraph">
    <w:name w:val="Text body"/>
    <w:basedOn w:val="style0"/>
    <w:next w:val="style69"/>
    <w:pPr>
      <w:spacing w:after="120" w:before="0"/>
    </w:pPr>
    <w:rPr/>
  </w:style>
  <w:style w:styleId="style70" w:type="paragraph">
    <w:name w:val="List"/>
    <w:basedOn w:val="style69"/>
    <w:next w:val="style70"/>
    <w:pPr/>
    <w:rPr>
      <w:rFonts w:ascii="Arial" w:cs="Lohit Hindi" w:hAnsi="Arial"/>
    </w:rPr>
  </w:style>
  <w:style w:styleId="style71" w:type="paragraph">
    <w:name w:val="Caption"/>
    <w:basedOn w:val="style0"/>
    <w:next w:val="style0"/>
    <w:pPr>
      <w:spacing w:after="120" w:before="120"/>
    </w:pPr>
    <w:rPr>
      <w:b/>
    </w:rPr>
  </w:style>
  <w:style w:styleId="style72" w:type="paragraph">
    <w:name w:val="Index"/>
    <w:basedOn w:val="style0"/>
    <w:next w:val="style72"/>
    <w:pPr>
      <w:suppressLineNumbers/>
    </w:pPr>
    <w:rPr>
      <w:rFonts w:ascii="Arial" w:cs="Lohit Hindi" w:hAnsi="Arial"/>
    </w:rPr>
  </w:style>
  <w:style w:styleId="style73" w:type="paragraph">
    <w:name w:val="Header"/>
    <w:basedOn w:val="style0"/>
    <w:next w:val="style73"/>
    <w:pPr>
      <w:tabs>
        <w:tab w:leader="none" w:pos="4320" w:val="center"/>
        <w:tab w:leader="none" w:pos="8640" w:val="right"/>
      </w:tabs>
    </w:pPr>
    <w:rPr/>
  </w:style>
  <w:style w:styleId="style74" w:type="paragraph">
    <w:name w:val="Footer"/>
    <w:basedOn w:val="style0"/>
    <w:next w:val="style74"/>
    <w:pPr>
      <w:tabs>
        <w:tab w:leader="none" w:pos="4320" w:val="center"/>
        <w:tab w:leader="none" w:pos="8640" w:val="right"/>
      </w:tabs>
    </w:pPr>
    <w:rPr/>
  </w:style>
  <w:style w:styleId="style75" w:type="paragraph">
    <w:name w:val="DocTitle"/>
    <w:basedOn w:val="style0"/>
    <w:next w:val="style75"/>
    <w:pPr>
      <w:jc w:val="center"/>
      <w:tabs>
        <w:tab w:leader="none" w:pos="431" w:val="left"/>
        <w:tab w:leader="none" w:pos="573" w:val="left"/>
      </w:tabs>
      <w:spacing w:line="240" w:lineRule="atLeast"/>
    </w:pPr>
    <w:rPr>
      <w:smallCaps/>
      <w:color w:val="808080"/>
      <w:sz w:val="44"/>
      <w:spacing w:val="80"/>
      <w:b/>
      <w:rFonts w:ascii="Arial" w:hAnsi="Arial"/>
    </w:rPr>
  </w:style>
  <w:style w:styleId="style76" w:type="paragraph">
    <w:name w:val="Comment Text"/>
    <w:basedOn w:val="style0"/>
    <w:next w:val="style76"/>
    <w:pPr>
      <w:spacing w:after="120" w:before="40"/>
    </w:pPr>
    <w:rPr>
      <w:sz w:val="16"/>
      <w:lang w:val="en-US"/>
    </w:rPr>
  </w:style>
  <w:style w:styleId="style77" w:type="paragraph">
    <w:name w:val="Colorful Shading - Accent 3"/>
    <w:basedOn w:val="style0"/>
    <w:next w:val="style77"/>
    <w:pPr>
      <w:ind w:hanging="0" w:left="720" w:right="0"/>
    </w:pPr>
    <w:rPr/>
  </w:style>
  <w:style w:styleId="style78" w:type="paragraph">
    <w:name w:val="Balloon Text"/>
    <w:basedOn w:val="style0"/>
    <w:next w:val="style78"/>
    <w:pPr>
      <w:spacing w:after="0" w:before="0"/>
    </w:pPr>
    <w:rPr>
      <w:sz w:val="18"/>
      <w:szCs w:val="18"/>
      <w:rFonts w:ascii="Lucida Grande" w:hAnsi="Lucida Grande"/>
    </w:rPr>
  </w:style>
  <w:style w:styleId="style79" w:type="paragraph">
    <w:name w:val="DocDate"/>
    <w:basedOn w:val="style0"/>
    <w:next w:val="style79"/>
    <w:pPr>
      <w:spacing w:after="120" w:before="120"/>
    </w:pPr>
    <w:rPr>
      <w:b/>
      <w:rFonts w:ascii="Arial" w:hAnsi="Arial"/>
      <w:lang w:eastAsia="en-US" w:val="en-US"/>
    </w:rPr>
  </w:style>
  <w:style w:styleId="style80" w:type="paragraph">
    <w:name w:val="Preface"/>
    <w:basedOn w:val="style0"/>
    <w:next w:val="style0"/>
    <w:pPr>
      <w:numPr>
        <w:ilvl w:val="0"/>
        <w:numId w:val="10"/>
      </w:numPr>
      <w:ind w:hanging="431" w:left="431" w:right="0"/>
      <w:spacing w:after="40" w:before="120"/>
    </w:pPr>
    <w:rPr>
      <w:caps/>
      <w:sz w:val="24"/>
      <w:b/>
    </w:rPr>
  </w:style>
  <w:style w:styleId="style81" w:type="paragraph">
    <w:name w:val="Contents 1"/>
    <w:basedOn w:val="style0"/>
    <w:next w:val="style0"/>
    <w:pPr>
      <w:jc w:val="left"/>
      <w:spacing w:after="0" w:before="120"/>
    </w:pPr>
    <w:rPr>
      <w:sz w:val="24"/>
      <w:b/>
      <w:szCs w:val="24"/>
      <w:rFonts w:ascii="Cambria" w:hAnsi="Cambria"/>
    </w:rPr>
  </w:style>
  <w:style w:styleId="style82" w:type="paragraph">
    <w:name w:val="Contents 2"/>
    <w:basedOn w:val="style0"/>
    <w:next w:val="style0"/>
    <w:pPr>
      <w:jc w:val="left"/>
      <w:ind w:hanging="0" w:left="220" w:right="0"/>
      <w:spacing w:after="0" w:before="0"/>
    </w:pPr>
    <w:rPr>
      <w:b/>
      <w:szCs w:val="22"/>
      <w:rFonts w:ascii="Cambria" w:hAnsi="Cambria"/>
    </w:rPr>
  </w:style>
  <w:style w:styleId="style83" w:type="paragraph">
    <w:name w:val="Contents 3"/>
    <w:basedOn w:val="style0"/>
    <w:next w:val="style0"/>
    <w:pPr>
      <w:jc w:val="left"/>
      <w:ind w:hanging="0" w:left="440" w:right="0"/>
      <w:spacing w:after="0" w:before="0"/>
    </w:pPr>
    <w:rPr>
      <w:szCs w:val="22"/>
      <w:rFonts w:ascii="Cambria" w:hAnsi="Cambria"/>
    </w:rPr>
  </w:style>
  <w:style w:styleId="style84" w:type="paragraph">
    <w:name w:val="Contents 4"/>
    <w:basedOn w:val="style0"/>
    <w:next w:val="style0"/>
    <w:pPr>
      <w:jc w:val="left"/>
      <w:ind w:hanging="0" w:left="660" w:right="0"/>
      <w:spacing w:after="0" w:before="0"/>
    </w:pPr>
    <w:rPr>
      <w:sz w:val="20"/>
      <w:rFonts w:ascii="Cambria" w:hAnsi="Cambria"/>
    </w:rPr>
  </w:style>
  <w:style w:styleId="style85" w:type="paragraph">
    <w:name w:val="Contents 5"/>
    <w:basedOn w:val="style0"/>
    <w:next w:val="style0"/>
    <w:pPr>
      <w:jc w:val="left"/>
      <w:ind w:hanging="0" w:left="880" w:right="0"/>
      <w:spacing w:after="0" w:before="0"/>
    </w:pPr>
    <w:rPr>
      <w:sz w:val="20"/>
      <w:rFonts w:ascii="Cambria" w:hAnsi="Cambria"/>
    </w:rPr>
  </w:style>
  <w:style w:styleId="style86" w:type="paragraph">
    <w:name w:val="Contents 6"/>
    <w:basedOn w:val="style0"/>
    <w:next w:val="style0"/>
    <w:pPr>
      <w:jc w:val="left"/>
      <w:ind w:hanging="0" w:left="1100" w:right="0"/>
      <w:spacing w:after="0" w:before="0"/>
    </w:pPr>
    <w:rPr>
      <w:sz w:val="20"/>
      <w:rFonts w:ascii="Cambria" w:hAnsi="Cambria"/>
    </w:rPr>
  </w:style>
  <w:style w:styleId="style87" w:type="paragraph">
    <w:name w:val="Contents 7"/>
    <w:basedOn w:val="style0"/>
    <w:next w:val="style0"/>
    <w:pPr>
      <w:jc w:val="left"/>
      <w:ind w:hanging="0" w:left="1320" w:right="0"/>
      <w:spacing w:after="0" w:before="0"/>
    </w:pPr>
    <w:rPr>
      <w:sz w:val="20"/>
      <w:rFonts w:ascii="Cambria" w:hAnsi="Cambria"/>
    </w:rPr>
  </w:style>
  <w:style w:styleId="style88" w:type="paragraph">
    <w:name w:val="Contents 8"/>
    <w:basedOn w:val="style0"/>
    <w:next w:val="style0"/>
    <w:pPr>
      <w:jc w:val="left"/>
      <w:ind w:hanging="0" w:left="1540" w:right="0"/>
      <w:spacing w:after="0" w:before="0"/>
    </w:pPr>
    <w:rPr>
      <w:sz w:val="20"/>
      <w:rFonts w:ascii="Cambria" w:hAnsi="Cambria"/>
    </w:rPr>
  </w:style>
  <w:style w:styleId="style89" w:type="paragraph">
    <w:name w:val="Contents 9"/>
    <w:basedOn w:val="style0"/>
    <w:next w:val="style0"/>
    <w:pPr>
      <w:jc w:val="left"/>
      <w:ind w:hanging="0" w:left="1760" w:right="0"/>
      <w:spacing w:after="0" w:before="0"/>
    </w:pPr>
    <w:rPr>
      <w:sz w:val="20"/>
      <w:rFonts w:ascii="Cambria" w:hAnsi="Cambria"/>
    </w:rPr>
  </w:style>
  <w:style w:styleId="style90" w:type="paragraph">
    <w:name w:val="Footnote"/>
    <w:basedOn w:val="style0"/>
    <w:next w:val="style90"/>
    <w:pPr/>
    <w:rPr>
      <w:sz w:val="24"/>
      <w:szCs w:val="24"/>
    </w:rPr>
  </w:style>
  <w:style w:styleId="style91" w:type="paragraph">
    <w:name w:val="Heading 1 + no page break"/>
    <w:basedOn w:val="style1"/>
    <w:next w:val="style91"/>
    <w:pPr>
      <w:ind w:hanging="431" w:left="431" w:right="0"/>
      <w:pageBreakBefore w:val="off"/>
    </w:pPr>
    <w:rPr/>
  </w:style>
  <w:style w:styleId="style92" w:type="paragraph">
    <w:name w:val="Comment Subject"/>
    <w:basedOn w:val="style76"/>
    <w:next w:val="style76"/>
    <w:pPr>
      <w:spacing w:after="40" w:before="40"/>
    </w:pPr>
    <w:rPr>
      <w:b/>
      <w:bCs/>
      <w:lang w:val="en-GB"/>
    </w:rPr>
  </w:style>
  <w:style w:styleId="style93" w:type="paragraph">
    <w:name w:val="Contents 10"/>
    <w:basedOn w:val="style72"/>
    <w:next w:val="style93"/>
    <w:pPr>
      <w:tabs>
        <w:tab w:leader="dot" w:pos="9972" w:val="right"/>
      </w:tabs>
      <w:ind w:hanging="0" w:left="2547" w:right="0"/>
    </w:pPr>
    <w:rPr/>
  </w:style>
  <w:style w:styleId="style94" w:type="paragraph">
    <w:name w:val="Table Contents"/>
    <w:basedOn w:val="style0"/>
    <w:next w:val="style94"/>
    <w:pPr>
      <w:suppressLineNumbers/>
    </w:pPr>
    <w:rPr/>
  </w:style>
  <w:style w:styleId="style95" w:type="paragraph">
    <w:name w:val="Table Heading"/>
    <w:basedOn w:val="style94"/>
    <w:next w:val="style95"/>
    <w:pPr>
      <w:jc w:val="center"/>
      <w:suppressLineNumbers/>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mailto:cto@egi.eu" TargetMode="External"/><Relationship Id="rId7" Type="http://schemas.openxmlformats.org/officeDocument/2006/relationships/hyperlink" Target="https://documents.egi.eu/document/10" TargetMode="External"/><Relationship Id="rId8" Type="http://schemas.openxmlformats.org/officeDocument/2006/relationships/hyperlink" Target="https://documents.egi.eu/document/100" TargetMode="External"/><Relationship Id="rId9" Type="http://schemas.openxmlformats.org/officeDocument/2006/relationships/hyperlink" Target="https://documents.egi.eu/document/109" TargetMode="External"/><Relationship Id="rId10" Type="http://schemas.openxmlformats.org/officeDocument/2006/relationships/hyperlink" Target="https://documents.egi.eu/document/47" TargetMode="External"/><Relationship Id="rId11" Type="http://schemas.openxmlformats.org/officeDocument/2006/relationships/hyperlink" Target="https://documents.egi.eu/document/69" TargetMode="External"/><Relationship Id="rId12" Type="http://schemas.openxmlformats.org/officeDocument/2006/relationships/hyperlink" Target="https://documents.egi.eu/document/68" TargetMode="External"/><Relationship Id="rId13" Type="http://schemas.openxmlformats.org/officeDocument/2006/relationships/hyperlink" Target="https://documents.egi.eu/document/89" TargetMode="External"/><Relationship Id="rId14" Type="http://schemas.openxmlformats.org/officeDocument/2006/relationships/hyperlink" Target="https://documents.egi.eu/document/108" TargetMode="External"/><Relationship Id="rId15" Type="http://schemas.openxmlformats.org/officeDocument/2006/relationships/numbering" Target="numbering.xml"/><Relationship Id="rId16"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Normal.dotm</Template>
  <TotalTime>420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2011-04-06T11:07:00.00Z</dcterms:created>
  <dc:creator>Michel Drescher</dc:creator>
  <cp:lastModifiedBy>Michel Drescher</cp:lastModifiedBy>
  <cp:lastPrinted>2010-08-25T11:02:00.00Z</cp:lastPrinted>
  <dcterms:modified xsi:type="dcterms:W3CDTF">2011-04-06T11:17:00.00Z</dcterms:modified>
  <cp:revision>3</cp:revision>
</cp:coreProperties>
</file>